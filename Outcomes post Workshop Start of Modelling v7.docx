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EEDA" w14:textId="257004B5" w:rsidR="00364318" w:rsidRDefault="00A076EE">
      <w:r>
        <w:t>Student Wellbeing</w:t>
      </w:r>
      <w:r w:rsidR="00245765">
        <w:t>:</w:t>
      </w:r>
    </w:p>
    <w:p w14:paraId="1F90FB1D" w14:textId="77777777" w:rsidR="00245765" w:rsidRDefault="00245765" w:rsidP="00245765">
      <w:pPr>
        <w:pStyle w:val="PlainText"/>
      </w:pPr>
      <w:r w:rsidRPr="0090796D">
        <w:rPr>
          <w:b/>
        </w:rPr>
        <w:t>Aim:</w:t>
      </w:r>
      <w:r>
        <w:t xml:space="preserve"> To achieve a shared understanding of Student wellbeing information and an idea of </w:t>
      </w:r>
      <w:commentRangeStart w:id="0"/>
      <w:r>
        <w:t xml:space="preserve">use cases </w:t>
      </w:r>
      <w:commentRangeEnd w:id="0"/>
      <w:r w:rsidR="00583733">
        <w:rPr>
          <w:rStyle w:val="CommentReference"/>
          <w:rFonts w:asciiTheme="minorHAnsi" w:hAnsiTheme="minorHAnsi"/>
        </w:rPr>
        <w:commentReference w:id="0"/>
      </w:r>
      <w:r>
        <w:t>for transmission of this information.</w:t>
      </w:r>
    </w:p>
    <w:p w14:paraId="27A93454" w14:textId="77777777" w:rsidR="00D12101" w:rsidRDefault="00D12101">
      <w:pPr>
        <w:rPr>
          <w:b/>
        </w:rPr>
      </w:pPr>
    </w:p>
    <w:p w14:paraId="0EFCB5D6" w14:textId="376CEE3C" w:rsidR="00245765" w:rsidRDefault="00C56C74">
      <w:r>
        <w:rPr>
          <w:b/>
        </w:rPr>
        <w:t xml:space="preserve">Note: </w:t>
      </w:r>
      <w:r w:rsidR="00245765">
        <w:t>SIF Objects are primarily for the transmission of information between systems</w:t>
      </w:r>
      <w:r w:rsidR="00F07EB8">
        <w:t xml:space="preserve"> used by different parties</w:t>
      </w:r>
      <w:r w:rsidR="00844807">
        <w:t>,</w:t>
      </w:r>
      <w:r w:rsidR="00245765">
        <w:t xml:space="preserve"> and not to define the backend systems or entities.</w:t>
      </w:r>
    </w:p>
    <w:p w14:paraId="0FD87AFB" w14:textId="77777777" w:rsidR="00245765" w:rsidRDefault="00245765">
      <w:r>
        <w:t>From discussions entities involved</w:t>
      </w:r>
      <w:r w:rsidR="0090796D">
        <w:t xml:space="preserve"> could be:</w:t>
      </w:r>
    </w:p>
    <w:p w14:paraId="7EF2B769" w14:textId="0F1C5262" w:rsidR="00C00EF9" w:rsidRDefault="00C00EF9">
      <w:r w:rsidRPr="00063DA5">
        <w:rPr>
          <w:b/>
          <w:i/>
        </w:rPr>
        <w:t>Students</w:t>
      </w:r>
      <w:r w:rsidR="00245765" w:rsidRPr="00063DA5">
        <w:rPr>
          <w:b/>
          <w:i/>
        </w:rPr>
        <w:t xml:space="preserve"> </w:t>
      </w:r>
      <w:r w:rsidR="00245765">
        <w:t xml:space="preserve">– currently represented in SIF by StudentPersonal.  The student is </w:t>
      </w:r>
      <w:r w:rsidR="00085F15">
        <w:t xml:space="preserve">central </w:t>
      </w:r>
      <w:r w:rsidR="00245765">
        <w:t xml:space="preserve">for this area of information.  What information needs to be carried with the student to meet a school’s ‘Duty of Care’?  What information impacts on a Student’s ability to succeed?  What information </w:t>
      </w:r>
      <w:r w:rsidR="00085F15">
        <w:t xml:space="preserve">specific to the student </w:t>
      </w:r>
      <w:r w:rsidR="00245765">
        <w:t>is needed for mandatory reporting requirements to jurisdictions and other agencies?</w:t>
      </w:r>
    </w:p>
    <w:p w14:paraId="40733B3E" w14:textId="702FD80D" w:rsidR="00C00EF9" w:rsidRDefault="00C00EF9">
      <w:r w:rsidRPr="00063DA5">
        <w:rPr>
          <w:b/>
          <w:i/>
        </w:rPr>
        <w:t>Parents</w:t>
      </w:r>
      <w:r w:rsidR="00245765" w:rsidRPr="00063DA5">
        <w:rPr>
          <w:b/>
          <w:i/>
        </w:rPr>
        <w:t>/Contacts</w:t>
      </w:r>
      <w:r w:rsidR="00245765">
        <w:t xml:space="preserve"> – currently represented in SIF by StudentContact</w:t>
      </w:r>
      <w:r w:rsidR="00340577">
        <w:t>Personal</w:t>
      </w:r>
      <w:r w:rsidR="00245765">
        <w:t xml:space="preserve"> and </w:t>
      </w:r>
      <w:r w:rsidR="00F44572">
        <w:t>StudentContactRelationship</w:t>
      </w:r>
    </w:p>
    <w:p w14:paraId="1FB49C5B" w14:textId="77777777" w:rsidR="00C00EF9" w:rsidRDefault="00C00EF9">
      <w:r w:rsidRPr="00063DA5">
        <w:rPr>
          <w:b/>
          <w:i/>
        </w:rPr>
        <w:t>Teachers</w:t>
      </w:r>
      <w:r w:rsidR="00245765" w:rsidRPr="00063DA5">
        <w:rPr>
          <w:b/>
          <w:i/>
        </w:rPr>
        <w:t xml:space="preserve"> </w:t>
      </w:r>
      <w:r w:rsidR="00245765">
        <w:t>– currently represented in SIF by StaffPersonal.</w:t>
      </w:r>
    </w:p>
    <w:p w14:paraId="6EDF18EF" w14:textId="3118038F" w:rsidR="00063DA5" w:rsidRDefault="00C00EF9">
      <w:r w:rsidRPr="00063DA5">
        <w:rPr>
          <w:b/>
          <w:i/>
        </w:rPr>
        <w:t>Core</w:t>
      </w:r>
      <w:r w:rsidR="00245765" w:rsidRPr="00063DA5">
        <w:rPr>
          <w:b/>
          <w:i/>
        </w:rPr>
        <w:t xml:space="preserve"> Wellbeing Characteristic</w:t>
      </w:r>
      <w:r w:rsidR="00245765">
        <w:t xml:space="preserve"> that is integral to the Student.  </w:t>
      </w:r>
      <w:r w:rsidR="00F44572">
        <w:t>This may be</w:t>
      </w:r>
      <w:r w:rsidR="00245765">
        <w:t xml:space="preserve"> a </w:t>
      </w:r>
      <w:r>
        <w:t xml:space="preserve">Medical </w:t>
      </w:r>
      <w:r w:rsidR="00245765">
        <w:t>condition</w:t>
      </w:r>
      <w:r w:rsidR="00D12101">
        <w:t>, special needs</w:t>
      </w:r>
      <w:r w:rsidR="00245765">
        <w:t xml:space="preserve"> or a characteristic such as a known disability or any other characteristic or condition that is student specific and impacts their learning. </w:t>
      </w:r>
      <w:r w:rsidR="009312CE">
        <w:t>Some characteristics are already captured in the Demographics container of StudentPersonal</w:t>
      </w:r>
      <w:r w:rsidR="00FE4185">
        <w:t xml:space="preserve"> however this object allows for more complex and targeted information</w:t>
      </w:r>
      <w:r w:rsidR="00CC5702">
        <w:t>.</w:t>
      </w:r>
      <w:r w:rsidR="009312CE">
        <w:t xml:space="preserve"> </w:t>
      </w:r>
    </w:p>
    <w:p w14:paraId="7FCC8CC5" w14:textId="122A4480" w:rsidR="00C00EF9" w:rsidRDefault="00C00EF9">
      <w:r w:rsidRPr="00063DA5">
        <w:rPr>
          <w:b/>
          <w:i/>
        </w:rPr>
        <w:t xml:space="preserve">Legal </w:t>
      </w:r>
      <w:commentRangeStart w:id="1"/>
      <w:r w:rsidR="00063DA5" w:rsidRPr="00063DA5">
        <w:rPr>
          <w:b/>
          <w:i/>
        </w:rPr>
        <w:t>Order</w:t>
      </w:r>
      <w:commentRangeEnd w:id="1"/>
      <w:r w:rsidR="00971CD2">
        <w:rPr>
          <w:rStyle w:val="CommentReference"/>
        </w:rPr>
        <w:commentReference w:id="1"/>
      </w:r>
      <w:r>
        <w:t xml:space="preserve"> – </w:t>
      </w:r>
      <w:r w:rsidR="001A7F73">
        <w:t xml:space="preserve">external </w:t>
      </w:r>
      <w:r w:rsidR="00063DA5">
        <w:t>circumstance</w:t>
      </w:r>
      <w:r>
        <w:t xml:space="preserve"> that </w:t>
      </w:r>
      <w:r w:rsidR="001A7F73">
        <w:t xml:space="preserve">affects </w:t>
      </w:r>
      <w:r>
        <w:t>the student e.g. Custody or Intervention Orders etc.</w:t>
      </w:r>
      <w:r w:rsidR="00063DA5">
        <w:t xml:space="preserve">  The impact on the student is through the entity </w:t>
      </w:r>
      <w:r w:rsidR="001A7F73">
        <w:t xml:space="preserve">(parent/contact) </w:t>
      </w:r>
      <w:r w:rsidR="00063DA5">
        <w:t>that is intrinsic to this</w:t>
      </w:r>
      <w:r w:rsidR="00E34EF8">
        <w:t>.</w:t>
      </w:r>
    </w:p>
    <w:p w14:paraId="65415CD2" w14:textId="54503461" w:rsidR="00C00EF9" w:rsidRDefault="00C00EF9">
      <w:r w:rsidRPr="00063DA5">
        <w:rPr>
          <w:b/>
          <w:i/>
        </w:rPr>
        <w:t>Pastoral Care</w:t>
      </w:r>
      <w:r>
        <w:t xml:space="preserve"> </w:t>
      </w:r>
      <w:r w:rsidR="00C56C74">
        <w:rPr>
          <w:b/>
          <w:i/>
        </w:rPr>
        <w:t>Record</w:t>
      </w:r>
      <w:r>
        <w:t xml:space="preserve">– </w:t>
      </w:r>
      <w:r w:rsidR="00142382">
        <w:t>Information relating to a student that can impact on a student’s duty of care</w:t>
      </w:r>
      <w:r w:rsidR="00A076EE">
        <w:t xml:space="preserve"> or</w:t>
      </w:r>
      <w:r w:rsidR="00364318">
        <w:t xml:space="preserve"> </w:t>
      </w:r>
      <w:r w:rsidR="00D12101">
        <w:t>particular</w:t>
      </w:r>
      <w:r w:rsidR="00364318">
        <w:t xml:space="preserve"> needs, includes demographics and student background information</w:t>
      </w:r>
      <w:r w:rsidR="00063DA5">
        <w:t xml:space="preserve">. </w:t>
      </w:r>
      <w:r w:rsidR="00CC5702">
        <w:t xml:space="preserve">Likely to act as a </w:t>
      </w:r>
      <w:r w:rsidR="00CE65CC">
        <w:t xml:space="preserve">summary of </w:t>
      </w:r>
      <w:r w:rsidR="00CC5702">
        <w:t>information represented elsewhere in the Wellbeing data model, that can be transferred with a student to another school.</w:t>
      </w:r>
      <w:r w:rsidR="00063DA5">
        <w:t xml:space="preserve"> Information of this nature can and will be contained more broadly in Student Demographic and </w:t>
      </w:r>
      <w:proofErr w:type="spellStart"/>
      <w:r w:rsidR="00063DA5">
        <w:t>PersonalInfo</w:t>
      </w:r>
      <w:proofErr w:type="spellEnd"/>
      <w:r w:rsidR="00063DA5">
        <w:t xml:space="preserve"> containers already in the SIF Specification, however, this entity is for recording extra information outside of that which is currently </w:t>
      </w:r>
      <w:r w:rsidR="00FA2B70">
        <w:t>represented in SIF</w:t>
      </w:r>
      <w:r w:rsidR="00063DA5">
        <w:t>.  E.g. Special Needs, details of any integration aides required or other information or support that impacts on a student’s ability to succeed in school or impacts their learning and needs to be transferred to other systems.  A lot of this information may remain in the 3</w:t>
      </w:r>
      <w:r w:rsidR="00063DA5" w:rsidRPr="00063DA5">
        <w:rPr>
          <w:vertAlign w:val="superscript"/>
        </w:rPr>
        <w:t>rd</w:t>
      </w:r>
      <w:r w:rsidR="00063DA5">
        <w:t xml:space="preserve"> party innovation system.</w:t>
      </w:r>
    </w:p>
    <w:p w14:paraId="1792DCDA" w14:textId="6591640C" w:rsidR="00C00EF9" w:rsidRDefault="00971CD2">
      <w:r>
        <w:rPr>
          <w:b/>
          <w:i/>
        </w:rPr>
        <w:t>Wellbeing Event</w:t>
      </w:r>
      <w:r w:rsidR="00063DA5">
        <w:rPr>
          <w:b/>
          <w:i/>
        </w:rPr>
        <w:t xml:space="preserve"> </w:t>
      </w:r>
      <w:r w:rsidR="00063DA5" w:rsidRPr="00063DA5">
        <w:rPr>
          <w:i/>
        </w:rPr>
        <w:t>(</w:t>
      </w:r>
      <w:r w:rsidR="00C00EF9" w:rsidRPr="00063DA5">
        <w:rPr>
          <w:i/>
        </w:rPr>
        <w:t>Wellbeing Incident</w:t>
      </w:r>
      <w:r w:rsidR="00063DA5">
        <w:t>) -</w:t>
      </w:r>
      <w:r w:rsidR="00C00EF9">
        <w:t xml:space="preserve"> Student Behaviour –</w:t>
      </w:r>
      <w:r w:rsidR="000961CC">
        <w:t xml:space="preserve"> Event that impacts on a student’s duty of care</w:t>
      </w:r>
      <w:r w:rsidR="009309DD">
        <w:t xml:space="preserve">.  This has been modelled by </w:t>
      </w:r>
      <w:proofErr w:type="spellStart"/>
      <w:r w:rsidR="009309DD">
        <w:t>Sentral</w:t>
      </w:r>
      <w:proofErr w:type="spellEnd"/>
      <w:r w:rsidR="009309DD">
        <w:t xml:space="preserve"> as an Incident</w:t>
      </w:r>
      <w:r w:rsidR="00012941">
        <w:t>,</w:t>
      </w:r>
      <w:r w:rsidR="009309DD">
        <w:t xml:space="preserve"> by CEOM </w:t>
      </w:r>
      <w:r w:rsidR="00012941">
        <w:t xml:space="preserve">as a behaviour support incident and by WA </w:t>
      </w:r>
      <w:r w:rsidR="00594B62">
        <w:t xml:space="preserve">previously </w:t>
      </w:r>
      <w:ins w:id="2" w:author="Pecchiar, Lynette" w:date="2017-06-19T16:17:00Z">
        <w:r w:rsidR="00334FC5">
          <w:t xml:space="preserve">as </w:t>
        </w:r>
      </w:ins>
      <w:r w:rsidR="00594B62">
        <w:t>an "Incident Report" but looking to move to</w:t>
      </w:r>
      <w:r w:rsidR="00012941">
        <w:t xml:space="preserve"> </w:t>
      </w:r>
      <w:r w:rsidR="00594B62">
        <w:t xml:space="preserve">terminology such as </w:t>
      </w:r>
      <w:r w:rsidR="00012941">
        <w:t xml:space="preserve">a </w:t>
      </w:r>
      <w:r w:rsidR="00594B62">
        <w:t>“</w:t>
      </w:r>
      <w:r w:rsidR="00012941">
        <w:t xml:space="preserve">behaviour </w:t>
      </w:r>
      <w:r w:rsidR="00583733">
        <w:t xml:space="preserve">support </w:t>
      </w:r>
      <w:r w:rsidR="00012941">
        <w:t>record</w:t>
      </w:r>
      <w:r w:rsidR="00594B62">
        <w:t>”</w:t>
      </w:r>
      <w:r w:rsidR="00012941">
        <w:t xml:space="preserve">.  In the room, there was an emphasis that this ‘event’ was needed to track both ‘positive’ and ‘negative’ behaviours and it not just the recording of a discipline incident or </w:t>
      </w:r>
      <w:r w:rsidR="00594B62">
        <w:t xml:space="preserve">an </w:t>
      </w:r>
      <w:r w:rsidR="00012941">
        <w:t>accident.</w:t>
      </w:r>
      <w:r w:rsidR="00C17AD8">
        <w:t xml:space="preserve">  This event is specific to a student</w:t>
      </w:r>
      <w:r w:rsidR="001E5FA3">
        <w:t>, and is not global (e.g. a pandemic)</w:t>
      </w:r>
      <w:r w:rsidR="000A163F">
        <w:t xml:space="preserve">: </w:t>
      </w:r>
      <w:r w:rsidR="00C17AD8">
        <w:t>where an event involves more than one student, they can be listed in the person’s involved.  Where the event has an impact on a student’s wellbeing an individual record for each student should be generated.  E.g. where a student is reporting that a</w:t>
      </w:r>
      <w:r w:rsidR="000A163F">
        <w:t>nother</w:t>
      </w:r>
      <w:r w:rsidR="00C17AD8">
        <w:t xml:space="preserve"> student fell off his bike, then the reporting student is listed as a person involved.</w:t>
      </w:r>
    </w:p>
    <w:p w14:paraId="782F54A2" w14:textId="38E3C984" w:rsidR="00C00EF9" w:rsidRDefault="00971CD2">
      <w:r>
        <w:rPr>
          <w:b/>
          <w:i/>
        </w:rPr>
        <w:t xml:space="preserve">Wellbeing </w:t>
      </w:r>
      <w:r w:rsidR="00EC2BBF">
        <w:rPr>
          <w:b/>
          <w:i/>
        </w:rPr>
        <w:t>Response</w:t>
      </w:r>
      <w:r w:rsidRPr="00063DA5">
        <w:rPr>
          <w:b/>
          <w:i/>
        </w:rPr>
        <w:t xml:space="preserve"> </w:t>
      </w:r>
      <w:r w:rsidR="00C00EF9">
        <w:t xml:space="preserve">– </w:t>
      </w:r>
      <w:r w:rsidR="004C7FFA">
        <w:t xml:space="preserve"> </w:t>
      </w:r>
      <w:r w:rsidR="002D6E00">
        <w:t>An outcome of</w:t>
      </w:r>
      <w:r w:rsidR="006E714B">
        <w:t xml:space="preserve"> a Student </w:t>
      </w:r>
      <w:r w:rsidR="00EC2BBF">
        <w:t xml:space="preserve">Wellbeing </w:t>
      </w:r>
      <w:r w:rsidR="006E714B">
        <w:t xml:space="preserve">Event – or more often referred to in discussions as an ‘Incident’ usually will have a </w:t>
      </w:r>
      <w:proofErr w:type="spellStart"/>
      <w:r w:rsidR="00782CB3">
        <w:t>WellbeingResponse</w:t>
      </w:r>
      <w:proofErr w:type="spellEnd"/>
      <w:r w:rsidR="006E714B">
        <w:t xml:space="preserve">, action or an outcome.  </w:t>
      </w:r>
      <w:r w:rsidR="00C22415">
        <w:t xml:space="preserve">Many events </w:t>
      </w:r>
      <w:r w:rsidR="006E714B">
        <w:t xml:space="preserve">may have </w:t>
      </w:r>
      <w:proofErr w:type="spellStart"/>
      <w:r w:rsidR="00782CB3">
        <w:t>WellbeingResponse</w:t>
      </w:r>
      <w:r w:rsidR="006E714B">
        <w:t>s</w:t>
      </w:r>
      <w:proofErr w:type="spellEnd"/>
      <w:r w:rsidR="006E714B">
        <w:t xml:space="preserve"> that need to be reported to other systems or agencies.  This may be a Suspension, an Expulsion</w:t>
      </w:r>
      <w:r w:rsidR="00D12101">
        <w:t>/Exclusion</w:t>
      </w:r>
      <w:r w:rsidR="00E70C73">
        <w:t>,</w:t>
      </w:r>
      <w:r w:rsidR="006E714B">
        <w:t xml:space="preserve"> or </w:t>
      </w:r>
      <w:r w:rsidR="00BA1669">
        <w:t xml:space="preserve">an </w:t>
      </w:r>
      <w:r w:rsidR="00012941">
        <w:t>experience</w:t>
      </w:r>
      <w:r w:rsidR="006E714B">
        <w:t xml:space="preserve"> </w:t>
      </w:r>
      <w:r w:rsidR="00BA1669">
        <w:t>which requires reward or recognition.</w:t>
      </w:r>
      <w:r w:rsidR="0087259D">
        <w:t xml:space="preserve"> WA has specific language around categories of suspension—e.g. they are legally constrained not to refer to expulsion of students.</w:t>
      </w:r>
    </w:p>
    <w:p w14:paraId="4ACEC8F5" w14:textId="15B6B10F" w:rsidR="00C00EF9" w:rsidRDefault="00971CD2">
      <w:r>
        <w:rPr>
          <w:b/>
          <w:i/>
        </w:rPr>
        <w:t xml:space="preserve">Personalised </w:t>
      </w:r>
      <w:r w:rsidR="00E10B99">
        <w:rPr>
          <w:b/>
          <w:i/>
        </w:rPr>
        <w:t xml:space="preserve">Student </w:t>
      </w:r>
      <w:r w:rsidR="00C00EF9" w:rsidRPr="00E10B99">
        <w:rPr>
          <w:b/>
          <w:i/>
        </w:rPr>
        <w:t>Plans</w:t>
      </w:r>
      <w:r w:rsidR="00C00EF9">
        <w:t xml:space="preserve"> –</w:t>
      </w:r>
      <w:r w:rsidR="00E10B99">
        <w:t xml:space="preserve"> result of a Core Characteristic, Legal order, Pastoral Care info</w:t>
      </w:r>
      <w:r w:rsidR="00BA1669">
        <w:t>, ability</w:t>
      </w:r>
      <w:r w:rsidR="004B3392">
        <w:t xml:space="preserve"> </w:t>
      </w:r>
      <w:r w:rsidR="00E10B99">
        <w:t xml:space="preserve">or Student Behaviour. </w:t>
      </w:r>
      <w:r w:rsidR="0087259D">
        <w:t xml:space="preserve">Will be a document, and the feeling in the room was that SIF would most usefully capture metadata around the </w:t>
      </w:r>
      <w:r w:rsidR="00A434A7">
        <w:t>document.</w:t>
      </w:r>
      <w:r w:rsidR="00E10B99">
        <w:t xml:space="preserve"> </w:t>
      </w:r>
      <w:r w:rsidR="00D46397">
        <w:t xml:space="preserve">Plans can be specific to a domain, but are still expected to aggregate information gathered about student in disparate locations. </w:t>
      </w:r>
      <w:r w:rsidR="00E10B99">
        <w:t xml:space="preserve">Extensive area and need to note in SIF only that information that needs to be </w:t>
      </w:r>
      <w:r w:rsidR="00E10B99">
        <w:lastRenderedPageBreak/>
        <w:t>transferred between systems or agencies.</w:t>
      </w:r>
      <w:r w:rsidR="00664144">
        <w:t xml:space="preserve">  </w:t>
      </w:r>
      <w:r w:rsidR="00D12101">
        <w:t>Broad</w:t>
      </w:r>
      <w:r w:rsidR="00664144">
        <w:t xml:space="preserve"> categories of Learning Plans</w:t>
      </w:r>
      <w:r w:rsidR="00974610">
        <w:t xml:space="preserve"> that</w:t>
      </w:r>
      <w:r w:rsidR="00664144">
        <w:t xml:space="preserve"> have been identified</w:t>
      </w:r>
      <w:r w:rsidR="00D12101">
        <w:t xml:space="preserve"> so far are</w:t>
      </w:r>
      <w:r w:rsidR="00664144">
        <w:t xml:space="preserve"> Medical Plan</w:t>
      </w:r>
      <w:r w:rsidR="00D12101">
        <w:t>,</w:t>
      </w:r>
      <w:r w:rsidR="00664144">
        <w:t xml:space="preserve"> Learning Plan</w:t>
      </w:r>
      <w:r w:rsidR="00D12101">
        <w:t>, Attendance Plan and Behavioural Plan</w:t>
      </w:r>
      <w:r w:rsidR="00664144">
        <w:t>.</w:t>
      </w:r>
    </w:p>
    <w:p w14:paraId="7A002D73" w14:textId="27850C49" w:rsidR="00C00EF9" w:rsidRDefault="00C00EF9">
      <w:r w:rsidRPr="009B7F32">
        <w:rPr>
          <w:b/>
          <w:i/>
        </w:rPr>
        <w:t>Alerts</w:t>
      </w:r>
      <w:r>
        <w:t xml:space="preserve"> –</w:t>
      </w:r>
      <w:r w:rsidR="002D6E00">
        <w:t>Alert indicating further intervention or knowledge required</w:t>
      </w:r>
      <w:r w:rsidR="00974610">
        <w:t xml:space="preserve"> with regard to a student</w:t>
      </w:r>
      <w:r w:rsidR="002D6E00">
        <w:t>, which could be</w:t>
      </w:r>
      <w:r>
        <w:t xml:space="preserve"> Medical</w:t>
      </w:r>
      <w:r w:rsidR="002D6E00">
        <w:t>, Legal or other</w:t>
      </w:r>
      <w:r w:rsidR="00012941">
        <w:t xml:space="preserve">. </w:t>
      </w:r>
      <w:r w:rsidR="00B62D65">
        <w:t>Can reflect both long-term attributes of a student (Characteristics) and short-term attributes (e.g. resulting from Events).</w:t>
      </w:r>
      <w:r w:rsidR="00012941">
        <w:t xml:space="preserve"> </w:t>
      </w:r>
      <w:r w:rsidR="005F35D4">
        <w:t xml:space="preserve">They fulfil the </w:t>
      </w:r>
      <w:r w:rsidR="00012941">
        <w:t xml:space="preserve">need for something that can be sent, associated with the student </w:t>
      </w:r>
      <w:r w:rsidR="00594228">
        <w:t>to transfer information that carries basic, important information.  Lightweight, it needs to alert teachers and systems that this student has a ‘concern’ that needs to be known for ‘duty of care’.  Currently in the SIF Model there exists the concept of ‘medical alerts’ and ‘alerts’</w:t>
      </w:r>
      <w:r w:rsidR="005F35D4">
        <w:t>,</w:t>
      </w:r>
      <w:r w:rsidR="00594228">
        <w:t xml:space="preserve"> but these are lists of events that are carried with StudentPersonal</w:t>
      </w:r>
      <w:r w:rsidR="005F35D4">
        <w:t>:</w:t>
      </w:r>
      <w:r w:rsidR="00594228">
        <w:t xml:space="preserve"> if anything is changed then for it to be recognised by consuming systems, they would need to re-consume StudentPersonal and ALL of the lists of alerts.  It was noted that this information needs to travel as</w:t>
      </w:r>
      <w:r w:rsidR="0031767C">
        <w:t xml:space="preserve"> the result of an event</w:t>
      </w:r>
      <w:r w:rsidR="00D12101">
        <w:t xml:space="preserve"> or a concern</w:t>
      </w:r>
      <w:r w:rsidR="005F35D4">
        <w:t>,</w:t>
      </w:r>
      <w:r w:rsidR="0031767C">
        <w:t xml:space="preserve"> not necessarily as a by-product of a change in StudentPersonal.</w:t>
      </w:r>
    </w:p>
    <w:p w14:paraId="6C84329B" w14:textId="36350158" w:rsidR="00C44D76" w:rsidRDefault="00114C34">
      <w:r w:rsidRPr="00114C34">
        <w:rPr>
          <w:b/>
          <w:i/>
        </w:rPr>
        <w:t>Appeal</w:t>
      </w:r>
      <w:r>
        <w:rPr>
          <w:b/>
          <w:i/>
        </w:rPr>
        <w:t xml:space="preserve"> – </w:t>
      </w:r>
      <w:r>
        <w:t xml:space="preserve">Appeal is information about an “appeal” or a “request” in regard to a </w:t>
      </w:r>
      <w:r w:rsidR="005F35D4">
        <w:t xml:space="preserve">(negative/punitive) </w:t>
      </w:r>
      <w:proofErr w:type="spellStart"/>
      <w:r w:rsidR="00782CB3">
        <w:t>WellbeingResponse</w:t>
      </w:r>
      <w:proofErr w:type="spellEnd"/>
      <w:r>
        <w:t xml:space="preserve"> </w:t>
      </w:r>
      <w:r w:rsidR="00B06DF0">
        <w:t xml:space="preserve">to </w:t>
      </w:r>
      <w:r>
        <w:t>a student event.</w:t>
      </w:r>
    </w:p>
    <w:p w14:paraId="7F1E9F7F" w14:textId="77777777" w:rsidR="00114C34" w:rsidRPr="00114C34" w:rsidRDefault="00114C34"/>
    <w:p w14:paraId="73DC9BCC" w14:textId="6FB2E98E" w:rsidR="00C00EF9" w:rsidRDefault="00637110">
      <w:r>
        <w:rPr>
          <w:noProof/>
          <w:lang w:eastAsia="en-AU"/>
        </w:rPr>
        <w:drawing>
          <wp:inline distT="0" distB="0" distL="0" distR="0" wp14:anchorId="6BD8F698" wp14:editId="1AD4C5BF">
            <wp:extent cx="6645910" cy="4376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Entities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C73C" w14:textId="19B3C67C" w:rsidR="00A7347A" w:rsidRDefault="00A7347A"/>
    <w:p w14:paraId="695538D0" w14:textId="77777777" w:rsidR="0090796D" w:rsidRDefault="0090796D"/>
    <w:p w14:paraId="057172AF" w14:textId="41A5411F" w:rsidR="0090796D" w:rsidRDefault="0090796D">
      <w:r>
        <w:t xml:space="preserve">As was discussed, coverage of the whole area of Student Wellbeing with one Use Case </w:t>
      </w:r>
      <w:r w:rsidR="00B06DF0">
        <w:t xml:space="preserve">is </w:t>
      </w:r>
      <w:r>
        <w:t>an impossibility</w:t>
      </w:r>
      <w:r w:rsidR="00B06DF0">
        <w:t>;</w:t>
      </w:r>
      <w:r>
        <w:t xml:space="preserve"> to progress, the topic should be tackled in sections.</w:t>
      </w:r>
    </w:p>
    <w:p w14:paraId="6C49655C" w14:textId="7D14A3AD" w:rsidR="0090796D" w:rsidRDefault="0090796D">
      <w:r>
        <w:t xml:space="preserve">The most unified or easily identified </w:t>
      </w:r>
      <w:r w:rsidR="001214F0">
        <w:t xml:space="preserve">areas </w:t>
      </w:r>
      <w:r>
        <w:t>in the first instance were:</w:t>
      </w:r>
    </w:p>
    <w:p w14:paraId="7AEA8045" w14:textId="4E61B317" w:rsidR="0090796D" w:rsidRDefault="0090796D" w:rsidP="0090796D">
      <w:pPr>
        <w:pStyle w:val="ListParagraph"/>
        <w:numPr>
          <w:ilvl w:val="0"/>
          <w:numId w:val="1"/>
        </w:numPr>
      </w:pPr>
      <w:r>
        <w:t>The recording of a ‘</w:t>
      </w:r>
      <w:r w:rsidR="00930EDC">
        <w:t>Wellbeing</w:t>
      </w:r>
      <w:r>
        <w:t xml:space="preserve"> Event’</w:t>
      </w:r>
      <w:r w:rsidR="001214F0">
        <w:t>,</w:t>
      </w:r>
      <w:r>
        <w:t xml:space="preserve"> known in many systems as an</w:t>
      </w:r>
      <w:r w:rsidR="00D12101">
        <w:t xml:space="preserve"> incident or incident reporting</w:t>
      </w:r>
      <w:r w:rsidR="001214F0">
        <w:t>,</w:t>
      </w:r>
      <w:r w:rsidR="00D12101">
        <w:t xml:space="preserve"> and the following ‘</w:t>
      </w:r>
      <w:proofErr w:type="spellStart"/>
      <w:r w:rsidR="00D12101">
        <w:t>WellbeingResponse</w:t>
      </w:r>
      <w:proofErr w:type="spellEnd"/>
      <w:r w:rsidR="00D12101">
        <w:t>’.</w:t>
      </w:r>
    </w:p>
    <w:p w14:paraId="153CD0D1" w14:textId="77777777" w:rsidR="00D12101" w:rsidRDefault="00D12101" w:rsidP="00D12101">
      <w:pPr>
        <w:pStyle w:val="ListParagraph"/>
        <w:numPr>
          <w:ilvl w:val="0"/>
          <w:numId w:val="1"/>
        </w:numPr>
      </w:pPr>
      <w:r>
        <w:lastRenderedPageBreak/>
        <w:t>The collection and maintenance of Wellbeing Characteristic information such as a Medical Condition, a known Disability or Learning category such as ‘Talented’ or any other learning need.</w:t>
      </w:r>
    </w:p>
    <w:p w14:paraId="1147CD75" w14:textId="243C459B" w:rsidR="0090796D" w:rsidRDefault="00D12101" w:rsidP="00D12101">
      <w:pPr>
        <w:pStyle w:val="ListParagraph"/>
        <w:numPr>
          <w:ilvl w:val="0"/>
          <w:numId w:val="1"/>
        </w:numPr>
      </w:pPr>
      <w:r>
        <w:t>The definition of an ‘Alert’ that can be sent to highlight a student who has a concern or issue that interested parties need to be aware of.</w:t>
      </w:r>
    </w:p>
    <w:p w14:paraId="0AA1B4AF" w14:textId="5B1242AE" w:rsidR="0090796D" w:rsidRDefault="0090796D">
      <w:r>
        <w:t xml:space="preserve">Possible Characteristics –of a </w:t>
      </w:r>
      <w:proofErr w:type="spellStart"/>
      <w:r w:rsidR="00930EDC">
        <w:t>WellbeingEvent</w:t>
      </w:r>
      <w:proofErr w:type="spellEnd"/>
      <w:r w:rsidR="00930EDC">
        <w:t xml:space="preserve"> </w:t>
      </w:r>
      <w:r w:rsidR="00644622">
        <w:t xml:space="preserve">– Initial attributes and elements </w:t>
      </w:r>
      <w:r w:rsidR="00A6149C">
        <w:t>associated with a Behaviour Event – inp</w:t>
      </w:r>
      <w:r w:rsidR="00114C34">
        <w:t xml:space="preserve">ut from </w:t>
      </w:r>
      <w:proofErr w:type="spellStart"/>
      <w:r w:rsidR="00114C34">
        <w:t>Sentral</w:t>
      </w:r>
      <w:proofErr w:type="spellEnd"/>
      <w:r w:rsidR="00114C34">
        <w:t xml:space="preserve">, CEOM documents, WA Department of Education </w:t>
      </w:r>
      <w:r w:rsidR="00A6149C">
        <w:t xml:space="preserve">and input from </w:t>
      </w:r>
      <w:r w:rsidR="00114C34">
        <w:t xml:space="preserve">other </w:t>
      </w:r>
      <w:r w:rsidR="00A6149C">
        <w:t>workshop participants.</w:t>
      </w:r>
      <w:r w:rsidR="00A930D7">
        <w:t xml:space="preserve"> </w:t>
      </w:r>
    </w:p>
    <w:p w14:paraId="789D535F" w14:textId="66950325" w:rsidR="00E164E9" w:rsidRDefault="00930EDC" w:rsidP="00E164E9">
      <w:pPr>
        <w:pStyle w:val="Heading2"/>
      </w:pPr>
      <w:commentRangeStart w:id="3"/>
      <w:proofErr w:type="spellStart"/>
      <w:r>
        <w:t>WellbeingEvent</w:t>
      </w:r>
      <w:commentRangeEnd w:id="3"/>
      <w:proofErr w:type="spellEnd"/>
      <w:r w:rsidR="00471834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</w:p>
    <w:p w14:paraId="46944D63" w14:textId="7DA69EE5" w:rsidR="00E164E9" w:rsidRDefault="00E164E9" w:rsidP="00E164E9">
      <w:r>
        <w:t xml:space="preserve">This entity and its elements have been created out of the documentation provided by </w:t>
      </w:r>
      <w:proofErr w:type="spellStart"/>
      <w:r>
        <w:t>Sentral</w:t>
      </w:r>
      <w:proofErr w:type="spellEnd"/>
      <w:r w:rsidR="00EC2BBF">
        <w:t>,</w:t>
      </w:r>
      <w:r>
        <w:t xml:space="preserve"> CEO Melbourne</w:t>
      </w:r>
      <w:r w:rsidR="00EC2BBF">
        <w:t xml:space="preserve"> and subsequent Workshops with WA DET and various vendors</w:t>
      </w:r>
      <w:r>
        <w:t>.  They are suggested and await your feedback/input.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2"/>
        <w:gridCol w:w="653"/>
        <w:gridCol w:w="9"/>
        <w:gridCol w:w="2867"/>
        <w:gridCol w:w="2372"/>
        <w:gridCol w:w="18"/>
        <w:gridCol w:w="15"/>
      </w:tblGrid>
      <w:tr w:rsidR="00F2265A" w14:paraId="2AEF9EAD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42699BC4" w14:textId="77777777" w:rsidR="00E164E9" w:rsidRDefault="00E164E9" w:rsidP="00B5127D">
            <w:r>
              <w:t>Element/Attribute</w:t>
            </w:r>
          </w:p>
        </w:tc>
        <w:tc>
          <w:tcPr>
            <w:tcW w:w="662" w:type="dxa"/>
            <w:gridSpan w:val="2"/>
          </w:tcPr>
          <w:p w14:paraId="68898F02" w14:textId="77777777" w:rsidR="00E164E9" w:rsidRDefault="00E164E9" w:rsidP="00B5127D">
            <w:r>
              <w:t>Char</w:t>
            </w:r>
          </w:p>
        </w:tc>
        <w:tc>
          <w:tcPr>
            <w:tcW w:w="2867" w:type="dxa"/>
          </w:tcPr>
          <w:p w14:paraId="004033A5" w14:textId="77777777" w:rsidR="00E164E9" w:rsidRDefault="00E164E9" w:rsidP="00B5127D">
            <w:r>
              <w:t>Description</w:t>
            </w:r>
          </w:p>
        </w:tc>
        <w:tc>
          <w:tcPr>
            <w:tcW w:w="2390" w:type="dxa"/>
            <w:gridSpan w:val="2"/>
          </w:tcPr>
          <w:p w14:paraId="3A09F458" w14:textId="77777777" w:rsidR="00E164E9" w:rsidRDefault="00E164E9" w:rsidP="00B5127D">
            <w:r>
              <w:t>Type</w:t>
            </w:r>
          </w:p>
        </w:tc>
      </w:tr>
      <w:tr w:rsidR="00F2265A" w14:paraId="0953A02C" w14:textId="77777777" w:rsidTr="00F34EFD">
        <w:tc>
          <w:tcPr>
            <w:tcW w:w="4522" w:type="dxa"/>
          </w:tcPr>
          <w:p w14:paraId="45A71862" w14:textId="77777777" w:rsidR="00E164E9" w:rsidRPr="00D12101" w:rsidRDefault="00E164E9" w:rsidP="00B5127D">
            <w:bookmarkStart w:id="4" w:name="Table31751DisciplineIncident"/>
            <w:bookmarkEnd w:id="4"/>
            <w:r w:rsidRPr="00D12101">
              <w:t>RefId</w:t>
            </w:r>
          </w:p>
        </w:tc>
        <w:tc>
          <w:tcPr>
            <w:tcW w:w="662" w:type="dxa"/>
            <w:gridSpan w:val="2"/>
          </w:tcPr>
          <w:p w14:paraId="365F30A8" w14:textId="77777777" w:rsidR="00E164E9" w:rsidRPr="00D12101" w:rsidRDefault="00E164E9" w:rsidP="00B5127D">
            <w:r w:rsidRPr="00D12101">
              <w:t>M</w:t>
            </w:r>
          </w:p>
        </w:tc>
        <w:tc>
          <w:tcPr>
            <w:tcW w:w="2867" w:type="dxa"/>
          </w:tcPr>
          <w:p w14:paraId="7CDA7AB0" w14:textId="77777777" w:rsidR="00E164E9" w:rsidRPr="00D12101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121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The unique identifier (GUID) of this </w:t>
            </w:r>
            <w:proofErr w:type="spellStart"/>
            <w:r w:rsidRPr="00D121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BehaviourEvent</w:t>
            </w:r>
            <w:proofErr w:type="spellEnd"/>
            <w:r w:rsidRPr="00D121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  <w:p w14:paraId="64A1B416" w14:textId="77777777" w:rsidR="00E164E9" w:rsidRPr="00D12101" w:rsidRDefault="00E164E9" w:rsidP="00B5127D">
            <w:r w:rsidRPr="00D12101">
              <w:t> </w:t>
            </w:r>
          </w:p>
        </w:tc>
        <w:tc>
          <w:tcPr>
            <w:tcW w:w="2405" w:type="dxa"/>
            <w:gridSpan w:val="3"/>
          </w:tcPr>
          <w:p w14:paraId="2A869D77" w14:textId="77777777" w:rsidR="00E164E9" w:rsidRPr="00D12101" w:rsidRDefault="00F83C17" w:rsidP="00B5127D">
            <w:hyperlink r:id="rId12" w:anchor="RefIdType" w:history="1">
              <w:proofErr w:type="spellStart"/>
              <w:r w:rsidR="00E164E9" w:rsidRPr="00D12101">
                <w:t>RefIdType</w:t>
              </w:r>
              <w:proofErr w:type="spellEnd"/>
            </w:hyperlink>
          </w:p>
        </w:tc>
      </w:tr>
      <w:tr w:rsidR="00F2265A" w:rsidRPr="00293525" w14:paraId="71D93683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68346577" w14:textId="77777777" w:rsidR="00E164E9" w:rsidRPr="00D12101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D121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StudentPersonalRefId</w:t>
            </w:r>
            <w:proofErr w:type="spellEnd"/>
          </w:p>
        </w:tc>
        <w:tc>
          <w:tcPr>
            <w:tcW w:w="662" w:type="dxa"/>
            <w:gridSpan w:val="2"/>
          </w:tcPr>
          <w:p w14:paraId="3D2569E3" w14:textId="77777777" w:rsidR="00E164E9" w:rsidRPr="00D12101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121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2867" w:type="dxa"/>
          </w:tcPr>
          <w:p w14:paraId="5F5BF345" w14:textId="77777777" w:rsidR="00E164E9" w:rsidRPr="00D12101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121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Student for which this event is being recorded.</w:t>
            </w:r>
          </w:p>
        </w:tc>
        <w:tc>
          <w:tcPr>
            <w:tcW w:w="2390" w:type="dxa"/>
            <w:gridSpan w:val="2"/>
          </w:tcPr>
          <w:p w14:paraId="659074AE" w14:textId="77777777" w:rsidR="00E164E9" w:rsidRPr="00D12101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D121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IdRefType</w:t>
            </w:r>
            <w:proofErr w:type="spellEnd"/>
          </w:p>
        </w:tc>
      </w:tr>
      <w:tr w:rsidR="00B75F0A" w:rsidRPr="00293525" w14:paraId="3865EFFC" w14:textId="77777777" w:rsidTr="00F34EFD">
        <w:trPr>
          <w:ins w:id="5" w:author="Linda Marshall" w:date="2017-06-19T15:44:00Z"/>
        </w:trPr>
        <w:tc>
          <w:tcPr>
            <w:tcW w:w="4522" w:type="dxa"/>
          </w:tcPr>
          <w:p w14:paraId="1B196FF9" w14:textId="37585115" w:rsidR="00B75F0A" w:rsidRDefault="00B75F0A" w:rsidP="00B5127D">
            <w:pPr>
              <w:pStyle w:val="NormalWeb"/>
              <w:spacing w:after="0"/>
              <w:rPr>
                <w:ins w:id="6" w:author="Linda Marshall" w:date="2017-06-19T15:44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bookmarkStart w:id="7" w:name="_Hlk485650614"/>
            <w:proofErr w:type="spellStart"/>
            <w:ins w:id="8" w:author="Linda Marshall" w:date="2017-06-19T15:44:00Z">
              <w:r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SchoolInfoRefId</w:t>
              </w:r>
              <w:proofErr w:type="spellEnd"/>
            </w:ins>
          </w:p>
        </w:tc>
        <w:tc>
          <w:tcPr>
            <w:tcW w:w="662" w:type="dxa"/>
            <w:gridSpan w:val="2"/>
          </w:tcPr>
          <w:p w14:paraId="39E9549C" w14:textId="01653E6E" w:rsidR="00B75F0A" w:rsidRPr="00293525" w:rsidRDefault="00B75F0A" w:rsidP="00B5127D">
            <w:pPr>
              <w:pStyle w:val="NormalWeb"/>
              <w:spacing w:after="0"/>
              <w:rPr>
                <w:ins w:id="9" w:author="Linda Marshall" w:date="2017-06-19T15:44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ins w:id="10" w:author="Linda Marshall" w:date="2017-06-19T15:44:00Z">
              <w:r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O</w:t>
              </w:r>
            </w:ins>
          </w:p>
        </w:tc>
        <w:tc>
          <w:tcPr>
            <w:tcW w:w="2867" w:type="dxa"/>
          </w:tcPr>
          <w:p w14:paraId="475FC481" w14:textId="1409D2A6" w:rsidR="00B75F0A" w:rsidRPr="00293525" w:rsidRDefault="00B75F0A" w:rsidP="00B5127D">
            <w:pPr>
              <w:pStyle w:val="NormalWeb"/>
              <w:spacing w:after="0"/>
              <w:rPr>
                <w:ins w:id="11" w:author="Linda Marshall" w:date="2017-06-19T15:44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ins w:id="12" w:author="Linda Marshall" w:date="2017-06-19T15:45:00Z">
              <w:r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 xml:space="preserve">School campus where this event is being reported. </w:t>
              </w:r>
            </w:ins>
          </w:p>
        </w:tc>
        <w:tc>
          <w:tcPr>
            <w:tcW w:w="2405" w:type="dxa"/>
            <w:gridSpan w:val="3"/>
          </w:tcPr>
          <w:p w14:paraId="40026EEA" w14:textId="71F6BDBB" w:rsidR="00B75F0A" w:rsidRPr="00293525" w:rsidRDefault="00B75F0A" w:rsidP="00B5127D">
            <w:pPr>
              <w:pStyle w:val="NormalWeb"/>
              <w:spacing w:after="0"/>
              <w:rPr>
                <w:ins w:id="13" w:author="Linda Marshall" w:date="2017-06-19T15:44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ins w:id="14" w:author="Linda Marshall" w:date="2017-06-19T15:45:00Z">
              <w:r w:rsidRPr="00D12101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IdRefType</w:t>
              </w:r>
            </w:ins>
            <w:proofErr w:type="spellEnd"/>
          </w:p>
        </w:tc>
      </w:tr>
      <w:bookmarkEnd w:id="7"/>
      <w:tr w:rsidR="00F2265A" w:rsidRPr="00293525" w14:paraId="7DFF97AA" w14:textId="77777777" w:rsidTr="00F34EFD">
        <w:tc>
          <w:tcPr>
            <w:tcW w:w="4522" w:type="dxa"/>
          </w:tcPr>
          <w:p w14:paraId="350D30BC" w14:textId="7C2AAC14" w:rsidR="00E164E9" w:rsidRPr="00293525" w:rsidRDefault="00930EDC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</w:t>
            </w:r>
            <w:r w:rsidRPr="002935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</w:t>
            </w:r>
            <w:proofErr w:type="spellEnd"/>
          </w:p>
        </w:tc>
        <w:tc>
          <w:tcPr>
            <w:tcW w:w="662" w:type="dxa"/>
            <w:gridSpan w:val="2"/>
          </w:tcPr>
          <w:p w14:paraId="56135A90" w14:textId="77777777" w:rsidR="00E164E9" w:rsidRPr="00293525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935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867" w:type="dxa"/>
          </w:tcPr>
          <w:p w14:paraId="3F861DFB" w14:textId="3E8A94BD" w:rsidR="00E164E9" w:rsidRPr="00A56921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2935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A Local Identifier for the Event. It is expected to be unique to the </w:t>
            </w:r>
            <w:r w:rsidR="00357D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reporting site.</w:t>
            </w:r>
          </w:p>
        </w:tc>
        <w:tc>
          <w:tcPr>
            <w:tcW w:w="2405" w:type="dxa"/>
            <w:gridSpan w:val="3"/>
          </w:tcPr>
          <w:p w14:paraId="1738ED98" w14:textId="77777777" w:rsidR="00E164E9" w:rsidRPr="00293525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29352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LocalId</w:t>
            </w:r>
            <w:proofErr w:type="spellEnd"/>
          </w:p>
        </w:tc>
      </w:tr>
      <w:tr w:rsidR="00357D30" w:rsidRPr="00293525" w14:paraId="382E966A" w14:textId="77777777" w:rsidTr="00E87342">
        <w:trPr>
          <w:gridAfter w:val="1"/>
          <w:wAfter w:w="15" w:type="dxa"/>
        </w:trPr>
        <w:tc>
          <w:tcPr>
            <w:tcW w:w="4522" w:type="dxa"/>
          </w:tcPr>
          <w:p w14:paraId="6ED892E0" w14:textId="0DFEEBCE" w:rsidR="00357D30" w:rsidRDefault="00357D30" w:rsidP="00E87342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EventNotes</w:t>
            </w:r>
            <w:proofErr w:type="spellEnd"/>
          </w:p>
        </w:tc>
        <w:tc>
          <w:tcPr>
            <w:tcW w:w="662" w:type="dxa"/>
            <w:gridSpan w:val="2"/>
          </w:tcPr>
          <w:p w14:paraId="0587949D" w14:textId="77777777" w:rsidR="00357D30" w:rsidRDefault="00357D30" w:rsidP="00E87342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867" w:type="dxa"/>
          </w:tcPr>
          <w:p w14:paraId="3D5CFA9D" w14:textId="75B5C4FA" w:rsidR="00357D30" w:rsidRDefault="00357D30" w:rsidP="00E87342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Additional information about a Wellbeing event.</w:t>
            </w:r>
          </w:p>
        </w:tc>
        <w:tc>
          <w:tcPr>
            <w:tcW w:w="2390" w:type="dxa"/>
            <w:gridSpan w:val="2"/>
          </w:tcPr>
          <w:p w14:paraId="33073FFD" w14:textId="77777777" w:rsidR="00357D30" w:rsidRDefault="00357D30" w:rsidP="00E87342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xs:string</w:t>
            </w:r>
            <w:proofErr w:type="spellEnd"/>
          </w:p>
        </w:tc>
      </w:tr>
      <w:tr w:rsidR="00F2265A" w:rsidRPr="00293525" w14:paraId="3F80A847" w14:textId="77777777" w:rsidTr="00F34EFD">
        <w:tc>
          <w:tcPr>
            <w:tcW w:w="4522" w:type="dxa"/>
          </w:tcPr>
          <w:p w14:paraId="13BC87F8" w14:textId="0B2BB1E7" w:rsidR="00E164E9" w:rsidRPr="00350AD9" w:rsidRDefault="003F5E24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EventCategoryClass</w:t>
            </w:r>
            <w:proofErr w:type="spellEnd"/>
          </w:p>
        </w:tc>
        <w:tc>
          <w:tcPr>
            <w:tcW w:w="662" w:type="dxa"/>
            <w:gridSpan w:val="2"/>
          </w:tcPr>
          <w:p w14:paraId="42B8E93E" w14:textId="77777777" w:rsidR="00E164E9" w:rsidRPr="00350AD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2867" w:type="dxa"/>
          </w:tcPr>
          <w:p w14:paraId="4AD8D98C" w14:textId="2654A178" w:rsidR="00E164E9" w:rsidRPr="00350AD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50AD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The</w:t>
            </w:r>
            <w:r w:rsidR="003F5E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class of the</w:t>
            </w:r>
            <w:r w:rsidRPr="00350AD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category of the Event </w:t>
            </w:r>
            <w:proofErr w:type="gramStart"/>
            <w:r w:rsidRPr="00350AD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record .</w:t>
            </w:r>
            <w:proofErr w:type="gramEnd"/>
          </w:p>
        </w:tc>
        <w:tc>
          <w:tcPr>
            <w:tcW w:w="2405" w:type="dxa"/>
            <w:gridSpan w:val="3"/>
          </w:tcPr>
          <w:p w14:paraId="422B2E4A" w14:textId="17C33510" w:rsidR="00E164E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Category</w:t>
            </w:r>
            <w:r w:rsidR="003F5E24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Class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Type</w:t>
            </w:r>
            <w:proofErr w:type="spellEnd"/>
          </w:p>
          <w:p w14:paraId="7C1EAA85" w14:textId="043780D7" w:rsidR="0042473C" w:rsidRPr="00350AD9" w:rsidRDefault="0042473C" w:rsidP="00400AA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50AD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(e.g. Positive, Negative, </w:t>
            </w:r>
            <w:proofErr w:type="spellStart"/>
            <w:r w:rsidR="00930ED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DataRecordOnly</w:t>
            </w:r>
            <w:proofErr w:type="spellEnd"/>
            <w:r w:rsidR="00930ED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 Other)</w:t>
            </w:r>
          </w:p>
        </w:tc>
      </w:tr>
      <w:tr w:rsidR="00F2265A" w:rsidRPr="00293525" w14:paraId="114E1CA9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17CDECB6" w14:textId="074E51F9" w:rsidR="00930EDC" w:rsidRDefault="003F5E24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Category</w:t>
            </w:r>
          </w:p>
        </w:tc>
        <w:tc>
          <w:tcPr>
            <w:tcW w:w="662" w:type="dxa"/>
            <w:gridSpan w:val="2"/>
          </w:tcPr>
          <w:p w14:paraId="51FEBD62" w14:textId="62AB688A" w:rsidR="00930EDC" w:rsidRDefault="003F5E24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2867" w:type="dxa"/>
          </w:tcPr>
          <w:p w14:paraId="34B44C71" w14:textId="43427D6D" w:rsidR="00930EDC" w:rsidRDefault="003F5E24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HighLevel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 Category</w:t>
            </w:r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of the Event.  Will be dependent on the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CategoryClass</w:t>
            </w:r>
            <w:proofErr w:type="spellEnd"/>
          </w:p>
        </w:tc>
        <w:tc>
          <w:tcPr>
            <w:tcW w:w="2390" w:type="dxa"/>
            <w:gridSpan w:val="2"/>
          </w:tcPr>
          <w:p w14:paraId="3E1B837B" w14:textId="77777777" w:rsidR="00930EDC" w:rsidRDefault="003F5E24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e.g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if Class is Positive – Category could be </w:t>
            </w:r>
            <w:commentRangeStart w:id="15"/>
            <w:commentRangeStart w:id="16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Scholarship Award</w:t>
            </w:r>
            <w:commentRangeEnd w:id="15"/>
            <w:r w:rsidR="00287B89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15"/>
            </w:r>
            <w:commentRangeEnd w:id="16"/>
            <w:r w:rsidR="00447A22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16"/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, Rotary Exchange, if the Class was Negative – Category could be Illicit Drugs etc.</w:t>
            </w:r>
          </w:p>
          <w:p w14:paraId="03E55DDA" w14:textId="0AD8168C" w:rsidR="00D12101" w:rsidRPr="00D12101" w:rsidRDefault="00D12101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Enumeration TBD</w:t>
            </w:r>
          </w:p>
        </w:tc>
      </w:tr>
      <w:tr w:rsidR="00F2265A" w:rsidRPr="00293525" w14:paraId="7B972DF3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6DEA3ECE" w14:textId="354DBC8F" w:rsidR="00DF6227" w:rsidRDefault="00DF6227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CategorySubTypeList</w:t>
            </w:r>
            <w:proofErr w:type="spellEnd"/>
          </w:p>
        </w:tc>
        <w:tc>
          <w:tcPr>
            <w:tcW w:w="662" w:type="dxa"/>
            <w:gridSpan w:val="2"/>
          </w:tcPr>
          <w:p w14:paraId="4E784D10" w14:textId="20CCD1C9" w:rsidR="00DF6227" w:rsidRDefault="00DF6227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867" w:type="dxa"/>
          </w:tcPr>
          <w:p w14:paraId="78312BC3" w14:textId="77777777" w:rsidR="00DF6227" w:rsidRDefault="00DF6227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gridSpan w:val="2"/>
          </w:tcPr>
          <w:p w14:paraId="1168C696" w14:textId="41252DAA" w:rsidR="00DF6227" w:rsidRDefault="00CE574E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Optional </w:t>
            </w:r>
            <w:r w:rsidR="00DF6227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List of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SubTypes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associated with a Category</w:t>
            </w:r>
          </w:p>
        </w:tc>
      </w:tr>
      <w:tr w:rsidR="00F2265A" w:rsidRPr="00293525" w14:paraId="28B300F7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53E332CF" w14:textId="0AECEBF1" w:rsidR="00CE574E" w:rsidRDefault="00CE574E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CategorySubTypeList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CategorySubType</w:t>
            </w:r>
            <w:proofErr w:type="spellEnd"/>
          </w:p>
        </w:tc>
        <w:tc>
          <w:tcPr>
            <w:tcW w:w="662" w:type="dxa"/>
            <w:gridSpan w:val="2"/>
          </w:tcPr>
          <w:p w14:paraId="4E211DCB" w14:textId="46F0D62C" w:rsidR="00CE574E" w:rsidRDefault="00CE574E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OR</w:t>
            </w:r>
          </w:p>
        </w:tc>
        <w:tc>
          <w:tcPr>
            <w:tcW w:w="2867" w:type="dxa"/>
          </w:tcPr>
          <w:p w14:paraId="6780D27B" w14:textId="77777777" w:rsidR="00CE574E" w:rsidRDefault="00CE574E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gridSpan w:val="2"/>
          </w:tcPr>
          <w:p w14:paraId="54179B70" w14:textId="379678D4" w:rsidR="00CE574E" w:rsidRDefault="00CE574E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An optional repeatable category subtype  (Types to be confirmed)</w:t>
            </w:r>
          </w:p>
        </w:tc>
      </w:tr>
      <w:tr w:rsidR="00F2265A" w:rsidRPr="00293525" w14:paraId="3DBD7E30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05650727" w14:textId="77777777" w:rsidR="00E164E9" w:rsidRPr="00350AD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StaffReportingRefId</w:t>
            </w:r>
            <w:proofErr w:type="spellEnd"/>
          </w:p>
        </w:tc>
        <w:tc>
          <w:tcPr>
            <w:tcW w:w="662" w:type="dxa"/>
            <w:gridSpan w:val="2"/>
          </w:tcPr>
          <w:p w14:paraId="0FD025EF" w14:textId="210888FD" w:rsidR="00E164E9" w:rsidRPr="00350AD9" w:rsidRDefault="0042473C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2867" w:type="dxa"/>
          </w:tcPr>
          <w:p w14:paraId="3F4BEF3B" w14:textId="66715EF8" w:rsidR="00E164E9" w:rsidRPr="00350AD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The RefId of the staff member who logged the Behaviour </w:t>
            </w:r>
            <w:r w:rsidR="0042473C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Event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</w:t>
            </w:r>
            <w:r w:rsidRPr="00350AD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cord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390" w:type="dxa"/>
            <w:gridSpan w:val="2"/>
          </w:tcPr>
          <w:p w14:paraId="5F25871E" w14:textId="77777777" w:rsidR="00E164E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IdRefType</w:t>
            </w:r>
            <w:proofErr w:type="spellEnd"/>
          </w:p>
        </w:tc>
      </w:tr>
      <w:tr w:rsidR="00F2265A" w:rsidRPr="00293525" w14:paraId="376858F4" w14:textId="77777777" w:rsidTr="00F34EFD">
        <w:tc>
          <w:tcPr>
            <w:tcW w:w="4522" w:type="dxa"/>
          </w:tcPr>
          <w:p w14:paraId="299ECDAF" w14:textId="77777777" w:rsidR="00E164E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EventLocation</w:t>
            </w:r>
            <w:proofErr w:type="spellEnd"/>
          </w:p>
        </w:tc>
        <w:tc>
          <w:tcPr>
            <w:tcW w:w="662" w:type="dxa"/>
            <w:gridSpan w:val="2"/>
          </w:tcPr>
          <w:p w14:paraId="4C4568AC" w14:textId="77777777" w:rsidR="00E164E9" w:rsidRPr="00350AD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867" w:type="dxa"/>
          </w:tcPr>
          <w:p w14:paraId="1DCD6DDF" w14:textId="6F99552F" w:rsidR="00E164E9" w:rsidRDefault="00CE574E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(Below part of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LocationType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</w:t>
            </w:r>
          </w:p>
        </w:tc>
        <w:tc>
          <w:tcPr>
            <w:tcW w:w="2405" w:type="dxa"/>
            <w:gridSpan w:val="3"/>
          </w:tcPr>
          <w:p w14:paraId="6CFCC040" w14:textId="0AE04913" w:rsidR="00E164E9" w:rsidRDefault="00357D30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EventLocationContainer</w:t>
            </w:r>
            <w:proofErr w:type="spellEnd"/>
          </w:p>
        </w:tc>
      </w:tr>
      <w:tr w:rsidR="00F2265A" w:rsidRPr="00293525" w14:paraId="30F4E424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618DE7D1" w14:textId="5F955334" w:rsidR="0077521D" w:rsidRDefault="0077521D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EventLocation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/Location</w:t>
            </w:r>
          </w:p>
        </w:tc>
        <w:tc>
          <w:tcPr>
            <w:tcW w:w="662" w:type="dxa"/>
            <w:gridSpan w:val="2"/>
          </w:tcPr>
          <w:p w14:paraId="1C031F29" w14:textId="334B4F28" w:rsidR="0077521D" w:rsidRDefault="001D134E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2867" w:type="dxa"/>
          </w:tcPr>
          <w:p w14:paraId="3ECF2064" w14:textId="77777777" w:rsidR="0077521D" w:rsidRDefault="0077521D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gridSpan w:val="2"/>
          </w:tcPr>
          <w:p w14:paraId="289FBFDE" w14:textId="6F56F3C9" w:rsidR="0077521D" w:rsidRDefault="00357D30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</w:t>
            </w:r>
            <w:r w:rsidR="0077521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ocationType</w:t>
            </w:r>
            <w:proofErr w:type="spellEnd"/>
            <w:r w:rsidR="0077521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– Possible to codify general areas e.g.</w:t>
            </w:r>
          </w:p>
          <w:p w14:paraId="2B1A7485" w14:textId="10E2B539" w:rsidR="0077521D" w:rsidRDefault="0077521D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 xml:space="preserve">Offsite, Oval, Playground, Library, Classroom </w:t>
            </w:r>
            <w:r w:rsidRPr="00D12101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  <w:lang w:eastAsia="en-US"/>
              </w:rPr>
              <w:t>TBD</w:t>
            </w:r>
          </w:p>
        </w:tc>
      </w:tr>
      <w:tr w:rsidR="00F2265A" w:rsidRPr="00293525" w14:paraId="272750C2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6524E829" w14:textId="4596B746" w:rsidR="00CE574E" w:rsidRDefault="00CE574E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EventLocation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/Class</w:t>
            </w:r>
          </w:p>
        </w:tc>
        <w:tc>
          <w:tcPr>
            <w:tcW w:w="662" w:type="dxa"/>
            <w:gridSpan w:val="2"/>
          </w:tcPr>
          <w:p w14:paraId="53EB53D8" w14:textId="77777777" w:rsidR="00CE574E" w:rsidRPr="00350AD9" w:rsidRDefault="00CE574E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867" w:type="dxa"/>
          </w:tcPr>
          <w:p w14:paraId="05FC7557" w14:textId="059D209F" w:rsidR="00CE574E" w:rsidRDefault="00CE574E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If the behaviour happened during a class, - Subject or Class the event occurred in. </w:t>
            </w:r>
            <w:r w:rsidR="00357D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Free text for additional info if required.</w:t>
            </w:r>
          </w:p>
        </w:tc>
        <w:tc>
          <w:tcPr>
            <w:tcW w:w="2390" w:type="dxa"/>
            <w:gridSpan w:val="2"/>
          </w:tcPr>
          <w:p w14:paraId="412E4559" w14:textId="77777777" w:rsidR="00CE574E" w:rsidRDefault="00CE574E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xs:string</w:t>
            </w:r>
            <w:proofErr w:type="spellEnd"/>
          </w:p>
        </w:tc>
      </w:tr>
      <w:tr w:rsidR="00F2265A" w:rsidRPr="00293525" w14:paraId="5CA43B47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39294C4D" w14:textId="77777777" w:rsidR="00E164E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EventCreationTimestamp</w:t>
            </w:r>
            <w:proofErr w:type="spellEnd"/>
          </w:p>
        </w:tc>
        <w:tc>
          <w:tcPr>
            <w:tcW w:w="662" w:type="dxa"/>
            <w:gridSpan w:val="2"/>
          </w:tcPr>
          <w:p w14:paraId="006100A4" w14:textId="77777777" w:rsidR="00E164E9" w:rsidRPr="00350AD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867" w:type="dxa"/>
          </w:tcPr>
          <w:p w14:paraId="24623ED0" w14:textId="77777777" w:rsidR="00E164E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Date and time of the behaviour record creation.</w:t>
            </w:r>
          </w:p>
        </w:tc>
        <w:tc>
          <w:tcPr>
            <w:tcW w:w="2390" w:type="dxa"/>
            <w:gridSpan w:val="2"/>
          </w:tcPr>
          <w:p w14:paraId="681083FC" w14:textId="77777777" w:rsidR="00E164E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xs:dateTime</w:t>
            </w:r>
            <w:proofErr w:type="spellEnd"/>
          </w:p>
        </w:tc>
      </w:tr>
      <w:tr w:rsidR="00F2265A" w:rsidRPr="00357D30" w14:paraId="7AE3341F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2382FFBE" w14:textId="77777777" w:rsidR="00E164E9" w:rsidRPr="00357D30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357D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EventDate</w:t>
            </w:r>
            <w:proofErr w:type="spellEnd"/>
          </w:p>
        </w:tc>
        <w:tc>
          <w:tcPr>
            <w:tcW w:w="662" w:type="dxa"/>
            <w:gridSpan w:val="2"/>
          </w:tcPr>
          <w:p w14:paraId="7399D38B" w14:textId="77777777" w:rsidR="00E164E9" w:rsidRPr="00357D30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57D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2867" w:type="dxa"/>
          </w:tcPr>
          <w:p w14:paraId="6F556C30" w14:textId="77777777" w:rsidR="00E164E9" w:rsidRPr="00357D30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57D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Date the event occurred.</w:t>
            </w:r>
          </w:p>
        </w:tc>
        <w:tc>
          <w:tcPr>
            <w:tcW w:w="2390" w:type="dxa"/>
            <w:gridSpan w:val="2"/>
          </w:tcPr>
          <w:p w14:paraId="3B244E78" w14:textId="77777777" w:rsidR="00E164E9" w:rsidRPr="00357D30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357D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xs:date</w:t>
            </w:r>
            <w:proofErr w:type="spellEnd"/>
          </w:p>
        </w:tc>
      </w:tr>
      <w:tr w:rsidR="00F2265A" w:rsidRPr="00357D30" w14:paraId="641DCF2E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149B77BA" w14:textId="6AE0D158" w:rsidR="0077521D" w:rsidRPr="00357D30" w:rsidRDefault="0077521D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357D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EventDescription</w:t>
            </w:r>
            <w:proofErr w:type="spellEnd"/>
          </w:p>
        </w:tc>
        <w:tc>
          <w:tcPr>
            <w:tcW w:w="662" w:type="dxa"/>
            <w:gridSpan w:val="2"/>
          </w:tcPr>
          <w:p w14:paraId="2B4CC727" w14:textId="4DCC04AB" w:rsidR="0077521D" w:rsidRPr="00357D30" w:rsidRDefault="0077521D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57D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867" w:type="dxa"/>
          </w:tcPr>
          <w:p w14:paraId="3B80FFEE" w14:textId="60EF62A4" w:rsidR="0077521D" w:rsidRPr="00357D30" w:rsidRDefault="0077521D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57D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 description of the event</w:t>
            </w:r>
          </w:p>
        </w:tc>
        <w:tc>
          <w:tcPr>
            <w:tcW w:w="2390" w:type="dxa"/>
            <w:gridSpan w:val="2"/>
          </w:tcPr>
          <w:p w14:paraId="5EE7225A" w14:textId="35CA8534" w:rsidR="0077521D" w:rsidRPr="00357D30" w:rsidRDefault="0077521D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357D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xs:string</w:t>
            </w:r>
            <w:proofErr w:type="spellEnd"/>
          </w:p>
        </w:tc>
      </w:tr>
      <w:tr w:rsidR="00F2265A" w:rsidRPr="00293525" w14:paraId="6D380A35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795383FE" w14:textId="77777777" w:rsidR="00E164E9" w:rsidRPr="00357D30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357D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TimePeriod</w:t>
            </w:r>
            <w:proofErr w:type="spellEnd"/>
          </w:p>
        </w:tc>
        <w:tc>
          <w:tcPr>
            <w:tcW w:w="662" w:type="dxa"/>
            <w:gridSpan w:val="2"/>
          </w:tcPr>
          <w:p w14:paraId="13FB957F" w14:textId="77777777" w:rsidR="00E164E9" w:rsidRPr="00357D30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57D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2867" w:type="dxa"/>
          </w:tcPr>
          <w:p w14:paraId="35A2E41B" w14:textId="77777777" w:rsidR="00E164E9" w:rsidRPr="00357D30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57D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Time period of when the event occurred.</w:t>
            </w:r>
          </w:p>
        </w:tc>
        <w:tc>
          <w:tcPr>
            <w:tcW w:w="2390" w:type="dxa"/>
            <w:gridSpan w:val="2"/>
          </w:tcPr>
          <w:p w14:paraId="6F2EC32E" w14:textId="77777777" w:rsidR="00E164E9" w:rsidRPr="00357D30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357D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EventTimePeriodType</w:t>
            </w:r>
            <w:proofErr w:type="spellEnd"/>
          </w:p>
          <w:p w14:paraId="4515B7C6" w14:textId="5094D49C" w:rsidR="003069F0" w:rsidRDefault="003069F0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357D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AM, PM, Recess, Lunch, </w:t>
            </w:r>
            <w:proofErr w:type="spellStart"/>
            <w:r w:rsidRPr="00357D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BeforeSchool</w:t>
            </w:r>
            <w:proofErr w:type="spellEnd"/>
            <w:r w:rsidRPr="00357D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proofErr w:type="spellStart"/>
            <w:r w:rsidRPr="00357D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AfterSchool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</w:p>
        </w:tc>
      </w:tr>
      <w:tr w:rsidR="00F2265A" w:rsidRPr="00293525" w14:paraId="0D70113C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2989A9FF" w14:textId="77777777" w:rsidR="00E164E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ConfidentialFlag</w:t>
            </w:r>
            <w:proofErr w:type="spellEnd"/>
          </w:p>
        </w:tc>
        <w:tc>
          <w:tcPr>
            <w:tcW w:w="662" w:type="dxa"/>
            <w:gridSpan w:val="2"/>
          </w:tcPr>
          <w:p w14:paraId="214B5BB4" w14:textId="77777777" w:rsidR="00E164E9" w:rsidRPr="00350AD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2867" w:type="dxa"/>
          </w:tcPr>
          <w:p w14:paraId="6309C77A" w14:textId="016EB12E" w:rsidR="00E164E9" w:rsidRDefault="0042473C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</w:t>
            </w:r>
            <w:r w:rsidR="00E164E9" w:rsidRPr="00E8252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lag indicating if the incident is confidential or not.</w:t>
            </w:r>
            <w:r w:rsidR="00357D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 If ‘Y’ should not be shared with any other system.</w:t>
            </w:r>
          </w:p>
        </w:tc>
        <w:tc>
          <w:tcPr>
            <w:tcW w:w="2390" w:type="dxa"/>
            <w:gridSpan w:val="2"/>
          </w:tcPr>
          <w:p w14:paraId="09369147" w14:textId="5DBB3002" w:rsidR="00E164E9" w:rsidRDefault="0042473C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Y/N </w:t>
            </w:r>
          </w:p>
        </w:tc>
      </w:tr>
      <w:tr w:rsidR="00F2265A" w:rsidRPr="00293525" w14:paraId="6A33CBB2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1F51E65E" w14:textId="77777777" w:rsidR="00E164E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PersonInvolvementList</w:t>
            </w:r>
            <w:proofErr w:type="spellEnd"/>
          </w:p>
        </w:tc>
        <w:tc>
          <w:tcPr>
            <w:tcW w:w="662" w:type="dxa"/>
            <w:gridSpan w:val="2"/>
          </w:tcPr>
          <w:p w14:paraId="23FF6723" w14:textId="77777777" w:rsidR="00E164E9" w:rsidRPr="00350AD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2867" w:type="dxa"/>
          </w:tcPr>
          <w:p w14:paraId="18246C07" w14:textId="77777777" w:rsidR="00E164E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List of People involved in the Behaviour event.  Mandatory if more people than the student to which this event occurs is involved.</w:t>
            </w:r>
          </w:p>
        </w:tc>
        <w:tc>
          <w:tcPr>
            <w:tcW w:w="2390" w:type="dxa"/>
            <w:gridSpan w:val="2"/>
          </w:tcPr>
          <w:p w14:paraId="485118DE" w14:textId="77777777" w:rsidR="00E164E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F2265A" w:rsidRPr="00293525" w14:paraId="0D4DB034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601A5DB4" w14:textId="77777777" w:rsidR="00E164E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PersonInvolvementList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PersonInvolvement</w:t>
            </w:r>
            <w:proofErr w:type="spellEnd"/>
          </w:p>
        </w:tc>
        <w:tc>
          <w:tcPr>
            <w:tcW w:w="662" w:type="dxa"/>
            <w:gridSpan w:val="2"/>
          </w:tcPr>
          <w:p w14:paraId="6E89ADC3" w14:textId="5300E7C9" w:rsidR="00E164E9" w:rsidRDefault="001D134E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  <w:r w:rsidR="00E164E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</w:t>
            </w:r>
          </w:p>
        </w:tc>
        <w:tc>
          <w:tcPr>
            <w:tcW w:w="2867" w:type="dxa"/>
          </w:tcPr>
          <w:p w14:paraId="32DBF6D8" w14:textId="1F8CCFC9" w:rsidR="00E164E9" w:rsidRDefault="00FF4C75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A person (additional to the student) involved in </w:t>
            </w:r>
            <w:proofErr w:type="gram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  Wellbeing</w:t>
            </w:r>
            <w:proofErr w:type="gram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="00E164E9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where required to be known.  </w:t>
            </w:r>
          </w:p>
        </w:tc>
        <w:tc>
          <w:tcPr>
            <w:tcW w:w="2390" w:type="dxa"/>
            <w:gridSpan w:val="2"/>
          </w:tcPr>
          <w:p w14:paraId="3B99909D" w14:textId="77777777" w:rsidR="00E164E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F2265A" w:rsidRPr="00293525" w14:paraId="48D4DA5F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786D7435" w14:textId="77777777" w:rsidR="00E164E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commentRangeStart w:id="17"/>
            <w:commentRangeStart w:id="18"/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PersonInvolvement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PersonRefId</w:t>
            </w:r>
            <w:commentRangeEnd w:id="17"/>
            <w:proofErr w:type="spellEnd"/>
            <w:r w:rsidR="005107D9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17"/>
            </w:r>
            <w:commentRangeEnd w:id="18"/>
            <w:r w:rsidR="00456CC6"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18"/>
            </w:r>
          </w:p>
        </w:tc>
        <w:tc>
          <w:tcPr>
            <w:tcW w:w="662" w:type="dxa"/>
            <w:gridSpan w:val="2"/>
          </w:tcPr>
          <w:p w14:paraId="1A1013BC" w14:textId="77777777" w:rsidR="00E164E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2867" w:type="dxa"/>
          </w:tcPr>
          <w:p w14:paraId="75D1DE26" w14:textId="605C9EC5" w:rsidR="00E164E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The RefId of the Person involved in the event, </w:t>
            </w:r>
            <w:del w:id="19" w:author="Linda Marshall" w:date="2017-06-20T09:01:00Z">
              <w:r w:rsidDel="00456CC6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delText xml:space="preserve">must </w:delText>
              </w:r>
            </w:del>
            <w:ins w:id="20" w:author="Linda Marshall" w:date="2017-06-20T09:01:00Z">
              <w:r w:rsidR="00456CC6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 xml:space="preserve">can </w:t>
              </w:r>
            </w:ins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be supplied if the Person is already a staff, student or student contact. </w:t>
            </w:r>
          </w:p>
        </w:tc>
        <w:tc>
          <w:tcPr>
            <w:tcW w:w="2390" w:type="dxa"/>
            <w:gridSpan w:val="2"/>
          </w:tcPr>
          <w:p w14:paraId="0F444341" w14:textId="77777777" w:rsidR="00E164E9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IdRefType</w:t>
            </w:r>
            <w:proofErr w:type="spellEnd"/>
          </w:p>
        </w:tc>
      </w:tr>
      <w:tr w:rsidR="00F2265A" w:rsidRPr="00293525" w14:paraId="2E9FF37E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7A46420D" w14:textId="7F1AF8CA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bookmarkStart w:id="21" w:name="Table33131Identity"/>
            <w:bookmarkEnd w:id="21"/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PersonInvolvement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PersonRefId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@ </w:t>
            </w:r>
            <w:proofErr w:type="spellStart"/>
            <w:r w:rsidRPr="005B712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SIF_RefObject</w:t>
            </w:r>
            <w:proofErr w:type="spellEnd"/>
          </w:p>
        </w:tc>
        <w:tc>
          <w:tcPr>
            <w:tcW w:w="653" w:type="dxa"/>
          </w:tcPr>
          <w:p w14:paraId="7460ECB3" w14:textId="004C35FE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2876" w:type="dxa"/>
            <w:gridSpan w:val="2"/>
          </w:tcPr>
          <w:p w14:paraId="45657228" w14:textId="3ECC1826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5B712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The type of SIF object that the </w:t>
            </w:r>
            <w:proofErr w:type="spellStart"/>
            <w:r w:rsidRPr="005B712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SIF_RefId</w:t>
            </w:r>
            <w:proofErr w:type="spellEnd"/>
            <w:r w:rsidRPr="005B712D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attribute identifies.  </w:t>
            </w:r>
          </w:p>
        </w:tc>
        <w:tc>
          <w:tcPr>
            <w:tcW w:w="2390" w:type="dxa"/>
            <w:gridSpan w:val="2"/>
          </w:tcPr>
          <w:p w14:paraId="4F771D98" w14:textId="77777777" w:rsidR="00E34EF8" w:rsidRPr="005B712D" w:rsidRDefault="00E34EF8" w:rsidP="00E34EF8">
            <w:pPr>
              <w:rPr>
                <w:b/>
              </w:rPr>
            </w:pPr>
            <w:r w:rsidRPr="005B712D">
              <w:rPr>
                <w:b/>
              </w:rPr>
              <w:t>values:</w:t>
            </w:r>
          </w:p>
          <w:p w14:paraId="2F700777" w14:textId="39E2DE4E" w:rsidR="00E34EF8" w:rsidRPr="005B712D" w:rsidRDefault="00E34EF8" w:rsidP="00E34EF8">
            <w:r w:rsidRPr="005B712D">
              <w:t>StudentPersonal</w:t>
            </w:r>
          </w:p>
          <w:p w14:paraId="31BB39F3" w14:textId="77777777" w:rsidR="00E34EF8" w:rsidRPr="005B712D" w:rsidRDefault="00E34EF8" w:rsidP="005B712D">
            <w:r w:rsidRPr="005B712D">
              <w:t>StaffPersonal</w:t>
            </w:r>
          </w:p>
          <w:p w14:paraId="5FD94E5B" w14:textId="6DB772C7" w:rsidR="00E34EF8" w:rsidRDefault="00E34EF8" w:rsidP="005B712D">
            <w:r w:rsidRPr="005B712D">
              <w:t>StudentContactPersonal</w:t>
            </w:r>
          </w:p>
        </w:tc>
      </w:tr>
      <w:tr w:rsidR="00F2265A" w:rsidRPr="00293525" w14:paraId="6563DB78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28CA4C79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PersonInvolvement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ShortName</w:t>
            </w:r>
            <w:proofErr w:type="spellEnd"/>
          </w:p>
        </w:tc>
        <w:tc>
          <w:tcPr>
            <w:tcW w:w="653" w:type="dxa"/>
          </w:tcPr>
          <w:p w14:paraId="73E48F40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876" w:type="dxa"/>
            <w:gridSpan w:val="2"/>
          </w:tcPr>
          <w:p w14:paraId="22588D87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Optional free text name for a person, usually only used where the person does not have a personal record with a RefId.</w:t>
            </w:r>
          </w:p>
        </w:tc>
        <w:tc>
          <w:tcPr>
            <w:tcW w:w="2390" w:type="dxa"/>
            <w:gridSpan w:val="2"/>
          </w:tcPr>
          <w:p w14:paraId="3A3A3083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F2265A" w:rsidRPr="00293525" w14:paraId="517006C5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42E7682E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PersonInvolvement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HowInvolved</w:t>
            </w:r>
            <w:proofErr w:type="spellEnd"/>
          </w:p>
        </w:tc>
        <w:tc>
          <w:tcPr>
            <w:tcW w:w="653" w:type="dxa"/>
          </w:tcPr>
          <w:p w14:paraId="42948188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876" w:type="dxa"/>
            <w:gridSpan w:val="2"/>
          </w:tcPr>
          <w:p w14:paraId="563A098F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Free text indicating involvement.</w:t>
            </w:r>
          </w:p>
        </w:tc>
        <w:tc>
          <w:tcPr>
            <w:tcW w:w="2390" w:type="dxa"/>
            <w:gridSpan w:val="2"/>
          </w:tcPr>
          <w:p w14:paraId="0B8D93E9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xs:string</w:t>
            </w:r>
            <w:proofErr w:type="spellEnd"/>
          </w:p>
        </w:tc>
      </w:tr>
      <w:tr w:rsidR="00F2265A" w:rsidRPr="00293525" w14:paraId="583003F5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3E7049CE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FollowUpActions</w:t>
            </w:r>
            <w:proofErr w:type="spellEnd"/>
          </w:p>
        </w:tc>
        <w:tc>
          <w:tcPr>
            <w:tcW w:w="653" w:type="dxa"/>
          </w:tcPr>
          <w:p w14:paraId="74CC3069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876" w:type="dxa"/>
            <w:gridSpan w:val="2"/>
          </w:tcPr>
          <w:p w14:paraId="586A1E69" w14:textId="64C8E821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List of Actions where an action resulted and is known – maybe just a link to a </w:t>
            </w:r>
            <w:proofErr w:type="spellStart"/>
            <w:r w:rsidR="00782C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WellbeingResponse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Object</w:t>
            </w:r>
          </w:p>
        </w:tc>
        <w:tc>
          <w:tcPr>
            <w:tcW w:w="2390" w:type="dxa"/>
            <w:gridSpan w:val="2"/>
          </w:tcPr>
          <w:p w14:paraId="7A1D7C21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F2265A" w:rsidRPr="00293525" w14:paraId="3D86642A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4514C584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FollowUpActions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FollowUpAction</w:t>
            </w:r>
            <w:proofErr w:type="spellEnd"/>
          </w:p>
        </w:tc>
        <w:tc>
          <w:tcPr>
            <w:tcW w:w="653" w:type="dxa"/>
          </w:tcPr>
          <w:p w14:paraId="48EA27ED" w14:textId="0A7E193A" w:rsidR="00E34EF8" w:rsidRDefault="001D134E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  <w:r w:rsidR="00E34EF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</w:t>
            </w:r>
          </w:p>
        </w:tc>
        <w:tc>
          <w:tcPr>
            <w:tcW w:w="2876" w:type="dxa"/>
            <w:gridSpan w:val="2"/>
          </w:tcPr>
          <w:p w14:paraId="5A0A9A2B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Container for the Follow Up details.</w:t>
            </w:r>
          </w:p>
        </w:tc>
        <w:tc>
          <w:tcPr>
            <w:tcW w:w="2390" w:type="dxa"/>
            <w:gridSpan w:val="2"/>
          </w:tcPr>
          <w:p w14:paraId="63C9531D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F2265A" w:rsidRPr="00293525" w14:paraId="5524D568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67BD76EC" w14:textId="229A7461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lastRenderedPageBreak/>
              <w:t>FollowUpAction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 w:rsidR="00782C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WellbeingResponseRefId</w:t>
            </w:r>
            <w:proofErr w:type="spellEnd"/>
          </w:p>
        </w:tc>
        <w:tc>
          <w:tcPr>
            <w:tcW w:w="653" w:type="dxa"/>
          </w:tcPr>
          <w:p w14:paraId="6A882981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</w:t>
            </w:r>
          </w:p>
        </w:tc>
        <w:tc>
          <w:tcPr>
            <w:tcW w:w="2876" w:type="dxa"/>
            <w:gridSpan w:val="2"/>
          </w:tcPr>
          <w:p w14:paraId="04AD17AD" w14:textId="1A6F6A75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RefId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of a </w:t>
            </w:r>
            <w:proofErr w:type="spellStart"/>
            <w:r w:rsidR="00782C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WellbeingResponse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Object if it exists.</w:t>
            </w:r>
          </w:p>
        </w:tc>
        <w:tc>
          <w:tcPr>
            <w:tcW w:w="2390" w:type="dxa"/>
            <w:gridSpan w:val="2"/>
          </w:tcPr>
          <w:p w14:paraId="7F720B34" w14:textId="2E8AD3F3" w:rsidR="00E34EF8" w:rsidRDefault="00797CE3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IdRefd</w:t>
            </w:r>
            <w:proofErr w:type="spellEnd"/>
          </w:p>
        </w:tc>
      </w:tr>
      <w:tr w:rsidR="00F2265A" w:rsidRPr="00293525" w14:paraId="6C710EF1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011BD904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FollowUpAction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FollowUpDetails</w:t>
            </w:r>
            <w:proofErr w:type="spellEnd"/>
          </w:p>
        </w:tc>
        <w:tc>
          <w:tcPr>
            <w:tcW w:w="653" w:type="dxa"/>
          </w:tcPr>
          <w:p w14:paraId="246126F3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876" w:type="dxa"/>
            <w:gridSpan w:val="2"/>
          </w:tcPr>
          <w:p w14:paraId="3E201078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Free Text</w:t>
            </w:r>
          </w:p>
        </w:tc>
        <w:tc>
          <w:tcPr>
            <w:tcW w:w="2390" w:type="dxa"/>
            <w:gridSpan w:val="2"/>
          </w:tcPr>
          <w:p w14:paraId="6F24A8EA" w14:textId="0B08CD56" w:rsidR="00E34EF8" w:rsidRDefault="00797CE3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xs:string</w:t>
            </w:r>
            <w:proofErr w:type="spellEnd"/>
          </w:p>
        </w:tc>
      </w:tr>
      <w:tr w:rsidR="00F2265A" w:rsidRPr="00293525" w14:paraId="7B1C24C0" w14:textId="77777777" w:rsidTr="00F34EFD">
        <w:tc>
          <w:tcPr>
            <w:tcW w:w="4522" w:type="dxa"/>
          </w:tcPr>
          <w:p w14:paraId="48573028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FollowUpAction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ActionType</w:t>
            </w:r>
            <w:proofErr w:type="spellEnd"/>
          </w:p>
        </w:tc>
        <w:tc>
          <w:tcPr>
            <w:tcW w:w="653" w:type="dxa"/>
          </w:tcPr>
          <w:p w14:paraId="53DF4B11" w14:textId="1C663007" w:rsidR="00E34EF8" w:rsidRDefault="000727C4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2876" w:type="dxa"/>
            <w:gridSpan w:val="2"/>
          </w:tcPr>
          <w:p w14:paraId="384FB187" w14:textId="4B91F126" w:rsidR="00E34EF8" w:rsidRDefault="00797CE3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Type of follow up</w:t>
            </w:r>
          </w:p>
        </w:tc>
        <w:tc>
          <w:tcPr>
            <w:tcW w:w="2405" w:type="dxa"/>
            <w:gridSpan w:val="3"/>
          </w:tcPr>
          <w:p w14:paraId="645A6687" w14:textId="5BDD6B3E" w:rsidR="00E34EF8" w:rsidRDefault="00797CE3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Typing to be defined</w:t>
            </w:r>
          </w:p>
        </w:tc>
      </w:tr>
      <w:tr w:rsidR="00F2265A" w:rsidRPr="00293525" w14:paraId="30606944" w14:textId="77777777" w:rsidTr="00F34EFD">
        <w:tc>
          <w:tcPr>
            <w:tcW w:w="4522" w:type="dxa"/>
          </w:tcPr>
          <w:p w14:paraId="01BAE68B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Status</w:t>
            </w:r>
          </w:p>
        </w:tc>
        <w:tc>
          <w:tcPr>
            <w:tcW w:w="653" w:type="dxa"/>
          </w:tcPr>
          <w:p w14:paraId="7A2B21A8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876" w:type="dxa"/>
            <w:gridSpan w:val="2"/>
          </w:tcPr>
          <w:p w14:paraId="63B72EF4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Status of Event </w:t>
            </w:r>
            <w:r w:rsidRPr="00E8252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Tracks the completion status of the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event</w:t>
            </w:r>
            <w:r w:rsidRPr="00E8252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. Typically has built in values of "In Progress" or "Complete".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In Union with Locally defined values.</w:t>
            </w:r>
          </w:p>
        </w:tc>
        <w:tc>
          <w:tcPr>
            <w:tcW w:w="2405" w:type="dxa"/>
            <w:gridSpan w:val="3"/>
          </w:tcPr>
          <w:p w14:paraId="2EC93A60" w14:textId="441DECB5" w:rsidR="00797CE3" w:rsidRDefault="00797CE3" w:rsidP="00797CE3">
            <w:r>
              <w:t>Not commenced</w:t>
            </w:r>
          </w:p>
          <w:p w14:paraId="4B0EA1F6" w14:textId="2607E128" w:rsidR="00E151B5" w:rsidRDefault="00E151B5" w:rsidP="00797CE3">
            <w:r>
              <w:t>Unknown</w:t>
            </w:r>
          </w:p>
          <w:p w14:paraId="7C3163AA" w14:textId="6BA15BA3" w:rsidR="00797CE3" w:rsidRDefault="00797CE3" w:rsidP="00797CE3">
            <w:r>
              <w:t>In progress</w:t>
            </w:r>
          </w:p>
          <w:p w14:paraId="28455CCD" w14:textId="4170CA5D" w:rsidR="00797CE3" w:rsidRDefault="00797CE3" w:rsidP="00797CE3">
            <w:r>
              <w:t>Complete</w:t>
            </w:r>
          </w:p>
          <w:p w14:paraId="05914067" w14:textId="1374A02C" w:rsidR="00797CE3" w:rsidRDefault="00797CE3" w:rsidP="00797CE3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F2265A" w:rsidRPr="00293525" w14:paraId="325EB9FD" w14:textId="77777777" w:rsidTr="00F34EFD">
        <w:tc>
          <w:tcPr>
            <w:tcW w:w="4522" w:type="dxa"/>
          </w:tcPr>
          <w:p w14:paraId="7DB311DE" w14:textId="0A536F4C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DocumentList</w:t>
            </w:r>
            <w:proofErr w:type="spellEnd"/>
          </w:p>
        </w:tc>
        <w:tc>
          <w:tcPr>
            <w:tcW w:w="653" w:type="dxa"/>
          </w:tcPr>
          <w:p w14:paraId="59C16C61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876" w:type="dxa"/>
            <w:gridSpan w:val="2"/>
          </w:tcPr>
          <w:p w14:paraId="6C67B375" w14:textId="77A4CF96" w:rsidR="00E34EF8" w:rsidRDefault="00E34EF8" w:rsidP="006349A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Describes the Location of any associated documents kept in relation.</w:t>
            </w:r>
            <w:r w:rsidR="004C64F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These </w:t>
            </w:r>
            <w:r w:rsidR="006349A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include</w:t>
            </w:r>
            <w:r w:rsidR="004C64F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evidentiary</w:t>
            </w:r>
            <w:r w:rsidR="006349A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documents</w:t>
            </w:r>
            <w:r w:rsidR="004C64F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, </w:t>
            </w:r>
            <w:r w:rsidR="006349A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and</w:t>
            </w:r>
            <w:r w:rsidR="004C64F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action plans.</w:t>
            </w:r>
          </w:p>
        </w:tc>
        <w:tc>
          <w:tcPr>
            <w:tcW w:w="2405" w:type="dxa"/>
            <w:gridSpan w:val="3"/>
          </w:tcPr>
          <w:p w14:paraId="615C70C2" w14:textId="3DE16FA1" w:rsidR="00E34EF8" w:rsidRDefault="001D134E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DocumentListType</w:t>
            </w:r>
            <w:proofErr w:type="spellEnd"/>
          </w:p>
        </w:tc>
      </w:tr>
      <w:tr w:rsidR="00F2265A" w:rsidRPr="00293525" w14:paraId="364210D6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7711EDE2" w14:textId="4BE7B20E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DocumentList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/Document</w:t>
            </w:r>
          </w:p>
        </w:tc>
        <w:tc>
          <w:tcPr>
            <w:tcW w:w="653" w:type="dxa"/>
          </w:tcPr>
          <w:p w14:paraId="05DFE22E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MR</w:t>
            </w:r>
          </w:p>
        </w:tc>
        <w:tc>
          <w:tcPr>
            <w:tcW w:w="2876" w:type="dxa"/>
            <w:gridSpan w:val="2"/>
          </w:tcPr>
          <w:p w14:paraId="78F4A18D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gridSpan w:val="2"/>
          </w:tcPr>
          <w:p w14:paraId="5BE689D1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F2265A" w:rsidRPr="00293525" w14:paraId="7967A669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1F8CA987" w14:textId="12A6AD0A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/Document/Location</w:t>
            </w:r>
          </w:p>
        </w:tc>
        <w:tc>
          <w:tcPr>
            <w:tcW w:w="653" w:type="dxa"/>
          </w:tcPr>
          <w:p w14:paraId="725053F7" w14:textId="376CFFB5" w:rsidR="00E34EF8" w:rsidRDefault="00797CE3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</w:t>
            </w:r>
          </w:p>
        </w:tc>
        <w:tc>
          <w:tcPr>
            <w:tcW w:w="2876" w:type="dxa"/>
            <w:gridSpan w:val="2"/>
          </w:tcPr>
          <w:p w14:paraId="0EB22637" w14:textId="7488AAA1" w:rsidR="00E34EF8" w:rsidRDefault="00797CE3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Location of Documentation</w:t>
            </w:r>
          </w:p>
        </w:tc>
        <w:tc>
          <w:tcPr>
            <w:tcW w:w="2390" w:type="dxa"/>
            <w:gridSpan w:val="2"/>
          </w:tcPr>
          <w:p w14:paraId="6370CCA4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F2265A" w:rsidRPr="00293525" w14:paraId="52BE360F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18680D7F" w14:textId="1F4905F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/Document/Sensitivity</w:t>
            </w:r>
          </w:p>
        </w:tc>
        <w:tc>
          <w:tcPr>
            <w:tcW w:w="653" w:type="dxa"/>
          </w:tcPr>
          <w:p w14:paraId="6ADA84A5" w14:textId="1DDDA6D7" w:rsidR="00E34EF8" w:rsidRDefault="00797CE3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876" w:type="dxa"/>
            <w:gridSpan w:val="2"/>
          </w:tcPr>
          <w:p w14:paraId="5C1FA108" w14:textId="560A0732" w:rsidR="00E34EF8" w:rsidRDefault="00797CE3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Sensitivity of Document </w:t>
            </w:r>
            <w:r w:rsidR="00281BE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to give an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indication of the audience who should have access.</w:t>
            </w:r>
          </w:p>
        </w:tc>
        <w:tc>
          <w:tcPr>
            <w:tcW w:w="2390" w:type="dxa"/>
            <w:gridSpan w:val="2"/>
          </w:tcPr>
          <w:p w14:paraId="447189BF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F2265A" w:rsidRPr="00293525" w14:paraId="5F0FABE5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662CB6D6" w14:textId="4F76AA73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/Document/URL</w:t>
            </w:r>
          </w:p>
        </w:tc>
        <w:tc>
          <w:tcPr>
            <w:tcW w:w="653" w:type="dxa"/>
          </w:tcPr>
          <w:p w14:paraId="5C6F2454" w14:textId="6B9A9C37" w:rsidR="00E34EF8" w:rsidRDefault="00797CE3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876" w:type="dxa"/>
            <w:gridSpan w:val="2"/>
          </w:tcPr>
          <w:p w14:paraId="2ED19CA2" w14:textId="1742E092" w:rsidR="00E34EF8" w:rsidRDefault="00797CE3" w:rsidP="00797CE3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URL if known</w:t>
            </w:r>
          </w:p>
        </w:tc>
        <w:tc>
          <w:tcPr>
            <w:tcW w:w="2390" w:type="dxa"/>
            <w:gridSpan w:val="2"/>
          </w:tcPr>
          <w:p w14:paraId="3A72BED4" w14:textId="77777777" w:rsidR="00E34EF8" w:rsidRDefault="00E34EF8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F2265A" w:rsidRPr="00293525" w14:paraId="5BB8895E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232CB8AB" w14:textId="1675CFD4" w:rsidR="00E151B5" w:rsidRDefault="00E151B5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/Document/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DocumentType</w:t>
            </w:r>
            <w:proofErr w:type="spellEnd"/>
          </w:p>
        </w:tc>
        <w:tc>
          <w:tcPr>
            <w:tcW w:w="653" w:type="dxa"/>
          </w:tcPr>
          <w:p w14:paraId="05B535DE" w14:textId="3D098400" w:rsidR="00E151B5" w:rsidRDefault="00E151B5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876" w:type="dxa"/>
            <w:gridSpan w:val="2"/>
          </w:tcPr>
          <w:p w14:paraId="13E02C8A" w14:textId="7A9ADBB9" w:rsidR="00E151B5" w:rsidRDefault="00E151B5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Type of Document – could be a ‘Plan’ </w:t>
            </w:r>
          </w:p>
        </w:tc>
        <w:tc>
          <w:tcPr>
            <w:tcW w:w="2390" w:type="dxa"/>
            <w:gridSpan w:val="2"/>
          </w:tcPr>
          <w:p w14:paraId="1A196807" w14:textId="77777777" w:rsidR="00E151B5" w:rsidRDefault="00E151B5" w:rsidP="00E34EF8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F2265A" w:rsidRPr="00293525" w14:paraId="19D96368" w14:textId="77777777" w:rsidTr="00F34EFD">
        <w:trPr>
          <w:gridAfter w:val="2"/>
          <w:wAfter w:w="33" w:type="dxa"/>
        </w:trPr>
        <w:tc>
          <w:tcPr>
            <w:tcW w:w="4522" w:type="dxa"/>
          </w:tcPr>
          <w:p w14:paraId="65C0F33E" w14:textId="40B2A785" w:rsidR="00EC2BBF" w:rsidRDefault="00EC2BBF" w:rsidP="00EC2BB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/Document/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DocumentReviewDate</w:t>
            </w:r>
            <w:proofErr w:type="spellEnd"/>
          </w:p>
        </w:tc>
        <w:tc>
          <w:tcPr>
            <w:tcW w:w="653" w:type="dxa"/>
          </w:tcPr>
          <w:p w14:paraId="36408B82" w14:textId="77777777" w:rsidR="00EC2BBF" w:rsidRDefault="00EC2BBF" w:rsidP="00EC2BB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876" w:type="dxa"/>
            <w:gridSpan w:val="2"/>
          </w:tcPr>
          <w:p w14:paraId="6534C8F9" w14:textId="45C47A03" w:rsidR="00EC2BBF" w:rsidRDefault="00EC2BBF" w:rsidP="00EC2BB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Document Review Date -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MetaData</w:t>
            </w:r>
            <w:proofErr w:type="spellEnd"/>
          </w:p>
        </w:tc>
        <w:tc>
          <w:tcPr>
            <w:tcW w:w="2372" w:type="dxa"/>
          </w:tcPr>
          <w:p w14:paraId="350EF4FD" w14:textId="150E3137" w:rsidR="00EC2BBF" w:rsidRDefault="00EC2BBF" w:rsidP="00EC2BB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  <w:tr w:rsidR="00F2265A" w:rsidRPr="00293525" w14:paraId="38776B75" w14:textId="77777777" w:rsidTr="00F34EFD">
        <w:trPr>
          <w:gridAfter w:val="1"/>
          <w:wAfter w:w="15" w:type="dxa"/>
        </w:trPr>
        <w:tc>
          <w:tcPr>
            <w:tcW w:w="4522" w:type="dxa"/>
          </w:tcPr>
          <w:p w14:paraId="7C4CC114" w14:textId="20D1794D" w:rsidR="00EC2BBF" w:rsidRDefault="00EC2BBF" w:rsidP="00EC2BB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/Document/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DocumentDescription</w:t>
            </w:r>
            <w:proofErr w:type="spellEnd"/>
          </w:p>
        </w:tc>
        <w:tc>
          <w:tcPr>
            <w:tcW w:w="653" w:type="dxa"/>
          </w:tcPr>
          <w:p w14:paraId="27980FCF" w14:textId="4D660AA6" w:rsidR="00EC2BBF" w:rsidRDefault="00EC2BBF" w:rsidP="00EC2BB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</w:t>
            </w:r>
          </w:p>
        </w:tc>
        <w:tc>
          <w:tcPr>
            <w:tcW w:w="2876" w:type="dxa"/>
            <w:gridSpan w:val="2"/>
          </w:tcPr>
          <w:p w14:paraId="0FA32F46" w14:textId="5EB373F8" w:rsidR="00EC2BBF" w:rsidRDefault="00EC2BBF" w:rsidP="00EC2BB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What the document is and how it is related to the behaviour.</w:t>
            </w:r>
          </w:p>
        </w:tc>
        <w:tc>
          <w:tcPr>
            <w:tcW w:w="2390" w:type="dxa"/>
            <w:gridSpan w:val="2"/>
          </w:tcPr>
          <w:p w14:paraId="02595751" w14:textId="77777777" w:rsidR="00EC2BBF" w:rsidRDefault="00EC2BBF" w:rsidP="00EC2BB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</w:tr>
    </w:tbl>
    <w:p w14:paraId="08FDF05C" w14:textId="77777777" w:rsidR="00E164E9" w:rsidRDefault="00E164E9" w:rsidP="00E164E9">
      <w:pPr>
        <w:rPr>
          <w:lang w:val="en-US"/>
        </w:rPr>
      </w:pPr>
    </w:p>
    <w:p w14:paraId="10FA9E84" w14:textId="77777777" w:rsidR="00E164E9" w:rsidRDefault="00E164E9" w:rsidP="00E164E9">
      <w:pPr>
        <w:rPr>
          <w:lang w:val="en-US"/>
        </w:rPr>
      </w:pPr>
      <w:r>
        <w:rPr>
          <w:lang w:val="en-US"/>
        </w:rPr>
        <w:t>The following could be beneficial to capture in defined code sets:</w:t>
      </w:r>
    </w:p>
    <w:p w14:paraId="799FDE0E" w14:textId="7D394311" w:rsidR="00E164E9" w:rsidRDefault="00E164E9" w:rsidP="00E164E9">
      <w:pPr>
        <w:rPr>
          <w:lang w:val="en-US"/>
        </w:rPr>
      </w:pPr>
      <w:proofErr w:type="spellStart"/>
      <w:proofErr w:type="gramStart"/>
      <w:r>
        <w:rPr>
          <w:lang w:val="en-US"/>
        </w:rPr>
        <w:t>Category</w:t>
      </w:r>
      <w:r w:rsidR="003F5E24">
        <w:rPr>
          <w:lang w:val="en-US"/>
        </w:rPr>
        <w:t>Class</w:t>
      </w:r>
      <w:r>
        <w:rPr>
          <w:lang w:val="en-US"/>
        </w:rPr>
        <w:t>Type</w:t>
      </w:r>
      <w:proofErr w:type="spellEnd"/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Positive, Negative, Data </w:t>
      </w:r>
      <w:proofErr w:type="spellStart"/>
      <w:r>
        <w:rPr>
          <w:lang w:val="en-US"/>
        </w:rPr>
        <w:t>Record</w:t>
      </w:r>
      <w:r w:rsidR="003F5E24">
        <w:rPr>
          <w:lang w:val="en-US"/>
        </w:rPr>
        <w:t>Only</w:t>
      </w:r>
      <w:proofErr w:type="spellEnd"/>
      <w:r>
        <w:rPr>
          <w:lang w:val="en-US"/>
        </w:rPr>
        <w:t xml:space="preserve">, </w:t>
      </w:r>
      <w:r w:rsidR="003F5E24">
        <w:rPr>
          <w:lang w:val="en-US"/>
        </w:rPr>
        <w:t>Other)</w:t>
      </w:r>
    </w:p>
    <w:p w14:paraId="5002FD54" w14:textId="18CEDC43" w:rsidR="00E164E9" w:rsidRDefault="00E971CF" w:rsidP="00F2265A">
      <w:pPr>
        <w:rPr>
          <w:lang w:val="en-US"/>
        </w:rPr>
      </w:pPr>
      <w:r>
        <w:rPr>
          <w:lang w:val="en-US"/>
        </w:rPr>
        <w:t>Category – To be defined – will be dependent on the Class</w:t>
      </w:r>
      <w:r w:rsidR="00DC61C8">
        <w:rPr>
          <w:lang w:val="en-US"/>
        </w:rPr>
        <w:t xml:space="preserve"> e.g. </w:t>
      </w:r>
      <w:proofErr w:type="spellStart"/>
      <w:r w:rsidR="00DC61C8">
        <w:rPr>
          <w:lang w:val="en-US"/>
        </w:rPr>
        <w:t>Postive</w:t>
      </w:r>
      <w:proofErr w:type="spellEnd"/>
      <w:r w:rsidR="00DC61C8">
        <w:rPr>
          <w:lang w:val="en-US"/>
        </w:rPr>
        <w:t xml:space="preserve"> </w:t>
      </w:r>
      <w:proofErr w:type="spellStart"/>
      <w:r w:rsidR="00DC61C8">
        <w:rPr>
          <w:lang w:val="en-US"/>
        </w:rPr>
        <w:t>cateogries</w:t>
      </w:r>
      <w:proofErr w:type="spellEnd"/>
      <w:r w:rsidR="00DC61C8">
        <w:rPr>
          <w:lang w:val="en-US"/>
        </w:rPr>
        <w:t xml:space="preserve"> will be different from Negative ones.</w:t>
      </w:r>
    </w:p>
    <w:p w14:paraId="7248AC70" w14:textId="690C365A" w:rsidR="005F348B" w:rsidRDefault="001422C3" w:rsidP="00E164E9">
      <w:pPr>
        <w:rPr>
          <w:lang w:val="en-US"/>
        </w:rPr>
      </w:pPr>
      <w:proofErr w:type="spellStart"/>
      <w:proofErr w:type="gramStart"/>
      <w:r>
        <w:rPr>
          <w:lang w:val="en-US"/>
        </w:rPr>
        <w:t>BehaviourSub</w:t>
      </w:r>
      <w:r w:rsidR="00F235F6">
        <w:rPr>
          <w:lang w:val="en-US"/>
        </w:rPr>
        <w:t>Category</w:t>
      </w:r>
      <w:r>
        <w:rPr>
          <w:lang w:val="en-US"/>
        </w:rPr>
        <w:t>Type</w:t>
      </w:r>
      <w:proofErr w:type="spellEnd"/>
      <w:r w:rsidR="00F235F6">
        <w:rPr>
          <w:lang w:val="en-US"/>
        </w:rPr>
        <w:t xml:space="preserve"> :</w:t>
      </w:r>
      <w:proofErr w:type="gramEnd"/>
      <w:r w:rsidR="00F235F6">
        <w:rPr>
          <w:lang w:val="en-US"/>
        </w:rPr>
        <w:t xml:space="preserve"> Used by WA to support more granular reporting/analysis and additional classification</w:t>
      </w:r>
      <w:r w:rsidR="005F348B">
        <w:rPr>
          <w:lang w:val="en-US"/>
        </w:rPr>
        <w:t xml:space="preserve"> of </w:t>
      </w:r>
      <w:proofErr w:type="spellStart"/>
      <w:r w:rsidR="005F348B">
        <w:rPr>
          <w:lang w:val="en-US"/>
        </w:rPr>
        <w:t>behaviour</w:t>
      </w:r>
      <w:proofErr w:type="spellEnd"/>
      <w:r w:rsidR="005F348B">
        <w:rPr>
          <w:lang w:val="en-US"/>
        </w:rPr>
        <w:t xml:space="preserve"> events</w:t>
      </w:r>
    </w:p>
    <w:p w14:paraId="0489E4B1" w14:textId="09C8366E" w:rsidR="00E164E9" w:rsidRPr="0028176C" w:rsidRDefault="00357D30" w:rsidP="00E164E9">
      <w:pPr>
        <w:rPr>
          <w:lang w:val="en-US"/>
        </w:rPr>
      </w:pPr>
      <w:r>
        <w:rPr>
          <w:lang w:val="en-US"/>
        </w:rPr>
        <w:t>Sub-category</w:t>
      </w:r>
      <w:r w:rsidR="00AD7D10">
        <w:rPr>
          <w:lang w:val="en-US"/>
        </w:rPr>
        <w:t xml:space="preserve"> would need</w:t>
      </w:r>
      <w:r w:rsidR="00E164E9">
        <w:rPr>
          <w:lang w:val="en-US"/>
        </w:rPr>
        <w:t xml:space="preserve"> to cater for potential “school-defined” values which may not exist in the SIF code sets.</w:t>
      </w:r>
    </w:p>
    <w:p w14:paraId="3917060F" w14:textId="77777777" w:rsidR="00D87598" w:rsidRDefault="00D87598" w:rsidP="00D87598">
      <w:pPr>
        <w:pStyle w:val="Heading2"/>
      </w:pPr>
      <w:commentRangeStart w:id="22"/>
      <w:proofErr w:type="spellStart"/>
      <w:r>
        <w:t>WellbeingCharacteristic</w:t>
      </w:r>
      <w:commentRangeEnd w:id="22"/>
      <w:proofErr w:type="spellEnd"/>
      <w:r w:rsidR="00471834">
        <w:rPr>
          <w:rStyle w:val="CommentReference"/>
          <w:rFonts w:asciiTheme="minorHAnsi" w:eastAsiaTheme="minorHAnsi" w:hAnsiTheme="minorHAnsi" w:cstheme="minorBidi"/>
          <w:color w:val="auto"/>
        </w:rPr>
        <w:commentReference w:id="22"/>
      </w:r>
    </w:p>
    <w:p w14:paraId="072200E4" w14:textId="134F84C8" w:rsidR="00E944F7" w:rsidRPr="00C56C74" w:rsidRDefault="00C56C74" w:rsidP="00C56C74">
      <w:r>
        <w:t>Could containing the following columns….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1156"/>
        <w:gridCol w:w="3790"/>
        <w:gridCol w:w="2504"/>
      </w:tblGrid>
      <w:tr w:rsidR="00D87598" w14:paraId="1F952AAA" w14:textId="77777777" w:rsidTr="00143CF7">
        <w:tc>
          <w:tcPr>
            <w:tcW w:w="3006" w:type="dxa"/>
          </w:tcPr>
          <w:p w14:paraId="7A3EAE61" w14:textId="77777777" w:rsidR="00D87598" w:rsidRDefault="00D87598" w:rsidP="00B5127D">
            <w:r>
              <w:t>Element/Attribute</w:t>
            </w:r>
          </w:p>
        </w:tc>
        <w:tc>
          <w:tcPr>
            <w:tcW w:w="1156" w:type="dxa"/>
          </w:tcPr>
          <w:p w14:paraId="51B4B39A" w14:textId="77777777" w:rsidR="00D87598" w:rsidRDefault="00D87598" w:rsidP="00B5127D">
            <w:r>
              <w:t>Char</w:t>
            </w:r>
          </w:p>
        </w:tc>
        <w:tc>
          <w:tcPr>
            <w:tcW w:w="3790" w:type="dxa"/>
          </w:tcPr>
          <w:p w14:paraId="1C5AF83C" w14:textId="77777777" w:rsidR="00D87598" w:rsidRDefault="00D87598" w:rsidP="00B5127D">
            <w:r>
              <w:t>Description</w:t>
            </w:r>
          </w:p>
        </w:tc>
        <w:tc>
          <w:tcPr>
            <w:tcW w:w="2504" w:type="dxa"/>
          </w:tcPr>
          <w:p w14:paraId="68F1CEBD" w14:textId="77777777" w:rsidR="00D87598" w:rsidRDefault="00D87598" w:rsidP="00B5127D">
            <w:r>
              <w:t>Type</w:t>
            </w:r>
          </w:p>
        </w:tc>
      </w:tr>
      <w:tr w:rsidR="00D87598" w14:paraId="535A9989" w14:textId="77777777" w:rsidTr="00143CF7">
        <w:tc>
          <w:tcPr>
            <w:tcW w:w="3006" w:type="dxa"/>
          </w:tcPr>
          <w:p w14:paraId="389274DB" w14:textId="77777777" w:rsidR="00D87598" w:rsidRPr="00A56921" w:rsidRDefault="00D87598" w:rsidP="00B5127D">
            <w:r>
              <w:t>RefId</w:t>
            </w:r>
          </w:p>
        </w:tc>
        <w:tc>
          <w:tcPr>
            <w:tcW w:w="1156" w:type="dxa"/>
          </w:tcPr>
          <w:p w14:paraId="6599B8C4" w14:textId="77777777" w:rsidR="00D87598" w:rsidRPr="00A56921" w:rsidRDefault="00D87598" w:rsidP="00B5127D">
            <w:r>
              <w:t>M</w:t>
            </w:r>
          </w:p>
        </w:tc>
        <w:tc>
          <w:tcPr>
            <w:tcW w:w="3790" w:type="dxa"/>
          </w:tcPr>
          <w:p w14:paraId="555234C8" w14:textId="77777777" w:rsidR="00D87598" w:rsidRPr="00A56921" w:rsidRDefault="00D87598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569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The unique identifier (GUID) of this </w:t>
            </w:r>
            <w:r w:rsidR="00D26CA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Wellbeing Characteristic</w:t>
            </w:r>
            <w:r w:rsidRPr="00A569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  <w:p w14:paraId="4DBFC6FB" w14:textId="77777777" w:rsidR="00D87598" w:rsidRDefault="00D87598" w:rsidP="00B5127D">
            <w:r>
              <w:t> </w:t>
            </w:r>
          </w:p>
        </w:tc>
        <w:tc>
          <w:tcPr>
            <w:tcW w:w="2504" w:type="dxa"/>
          </w:tcPr>
          <w:p w14:paraId="51415B5B" w14:textId="77777777" w:rsidR="00D87598" w:rsidRDefault="00F83C17" w:rsidP="00B5127D">
            <w:hyperlink r:id="rId13" w:anchor="RefIdType" w:history="1">
              <w:proofErr w:type="spellStart"/>
              <w:r w:rsidR="00D87598" w:rsidRPr="00A56921">
                <w:t>RefIdType</w:t>
              </w:r>
              <w:proofErr w:type="spellEnd"/>
            </w:hyperlink>
          </w:p>
        </w:tc>
      </w:tr>
      <w:tr w:rsidR="005F7FAE" w14:paraId="7BF3F1E7" w14:textId="77777777" w:rsidTr="00143CF7">
        <w:tc>
          <w:tcPr>
            <w:tcW w:w="3006" w:type="dxa"/>
          </w:tcPr>
          <w:p w14:paraId="55C0F0B0" w14:textId="77777777" w:rsidR="005F7FAE" w:rsidRDefault="005F7FAE" w:rsidP="00B5127D">
            <w:proofErr w:type="spellStart"/>
            <w:r>
              <w:t>StudentPersonalRefId</w:t>
            </w:r>
            <w:proofErr w:type="spellEnd"/>
          </w:p>
        </w:tc>
        <w:tc>
          <w:tcPr>
            <w:tcW w:w="1156" w:type="dxa"/>
          </w:tcPr>
          <w:p w14:paraId="65DE7A8F" w14:textId="77777777" w:rsidR="005F7FAE" w:rsidRDefault="005F7FAE" w:rsidP="00B5127D">
            <w:r>
              <w:t>M</w:t>
            </w:r>
          </w:p>
        </w:tc>
        <w:tc>
          <w:tcPr>
            <w:tcW w:w="3790" w:type="dxa"/>
          </w:tcPr>
          <w:p w14:paraId="2310ABFF" w14:textId="77777777" w:rsidR="005F7FAE" w:rsidRPr="00A56921" w:rsidRDefault="005F7FAE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The RefId of the Student to whom this Characteristic belongs</w:t>
            </w:r>
          </w:p>
        </w:tc>
        <w:tc>
          <w:tcPr>
            <w:tcW w:w="2504" w:type="dxa"/>
          </w:tcPr>
          <w:p w14:paraId="51A32CA1" w14:textId="77777777" w:rsidR="005F7FAE" w:rsidRDefault="005F7FAE" w:rsidP="00B5127D">
            <w:proofErr w:type="spellStart"/>
            <w:r>
              <w:t>IdRefType</w:t>
            </w:r>
            <w:proofErr w:type="spellEnd"/>
          </w:p>
        </w:tc>
      </w:tr>
      <w:tr w:rsidR="00B75F0A" w:rsidRPr="00293525" w14:paraId="6682667D" w14:textId="77777777" w:rsidTr="00456CC6">
        <w:trPr>
          <w:ins w:id="23" w:author="Linda Marshall" w:date="2017-06-19T15:47:00Z"/>
        </w:trPr>
        <w:tc>
          <w:tcPr>
            <w:tcW w:w="3006" w:type="dxa"/>
          </w:tcPr>
          <w:p w14:paraId="176FF702" w14:textId="77777777" w:rsidR="00B75F0A" w:rsidRDefault="00B75F0A" w:rsidP="00F9104F">
            <w:pPr>
              <w:pStyle w:val="NormalWeb"/>
              <w:spacing w:after="0"/>
              <w:rPr>
                <w:ins w:id="24" w:author="Linda Marshall" w:date="2017-06-19T15:47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ins w:id="25" w:author="Linda Marshall" w:date="2017-06-19T15:47:00Z">
              <w:r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lastRenderedPageBreak/>
                <w:t>SchoolInfoRefId</w:t>
              </w:r>
              <w:proofErr w:type="spellEnd"/>
            </w:ins>
          </w:p>
        </w:tc>
        <w:tc>
          <w:tcPr>
            <w:tcW w:w="1156" w:type="dxa"/>
          </w:tcPr>
          <w:p w14:paraId="3D63C817" w14:textId="77777777" w:rsidR="00B75F0A" w:rsidRPr="00293525" w:rsidRDefault="00B75F0A" w:rsidP="00F9104F">
            <w:pPr>
              <w:pStyle w:val="NormalWeb"/>
              <w:spacing w:after="0"/>
              <w:rPr>
                <w:ins w:id="26" w:author="Linda Marshall" w:date="2017-06-19T15:47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ins w:id="27" w:author="Linda Marshall" w:date="2017-06-19T15:47:00Z">
              <w:r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O</w:t>
              </w:r>
            </w:ins>
          </w:p>
        </w:tc>
        <w:tc>
          <w:tcPr>
            <w:tcW w:w="3790" w:type="dxa"/>
          </w:tcPr>
          <w:p w14:paraId="37FFF552" w14:textId="77777777" w:rsidR="00B75F0A" w:rsidRPr="00293525" w:rsidRDefault="00B75F0A" w:rsidP="00F9104F">
            <w:pPr>
              <w:pStyle w:val="NormalWeb"/>
              <w:spacing w:after="0"/>
              <w:rPr>
                <w:ins w:id="28" w:author="Linda Marshall" w:date="2017-06-19T15:47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ins w:id="29" w:author="Linda Marshall" w:date="2017-06-19T15:47:00Z">
              <w:r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 xml:space="preserve">School campus where this event is being reported. </w:t>
              </w:r>
            </w:ins>
          </w:p>
        </w:tc>
        <w:tc>
          <w:tcPr>
            <w:tcW w:w="2504" w:type="dxa"/>
          </w:tcPr>
          <w:p w14:paraId="717311E5" w14:textId="77777777" w:rsidR="00B75F0A" w:rsidRPr="00293525" w:rsidRDefault="00B75F0A" w:rsidP="00F9104F">
            <w:pPr>
              <w:pStyle w:val="NormalWeb"/>
              <w:spacing w:after="0"/>
              <w:rPr>
                <w:ins w:id="30" w:author="Linda Marshall" w:date="2017-06-19T15:47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ins w:id="31" w:author="Linda Marshall" w:date="2017-06-19T15:47:00Z">
              <w:r w:rsidRPr="00D12101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IdRefType</w:t>
              </w:r>
              <w:proofErr w:type="spellEnd"/>
            </w:ins>
          </w:p>
        </w:tc>
      </w:tr>
      <w:tr w:rsidR="00D26CAF" w14:paraId="1E830891" w14:textId="77777777" w:rsidTr="00143CF7">
        <w:tc>
          <w:tcPr>
            <w:tcW w:w="3006" w:type="dxa"/>
          </w:tcPr>
          <w:p w14:paraId="58942DD1" w14:textId="7BC0173A" w:rsidR="00D26CAF" w:rsidRDefault="00447A22" w:rsidP="001D4FF8">
            <w:proofErr w:type="spellStart"/>
            <w:r>
              <w:t>CharacteristicClassification</w:t>
            </w:r>
            <w:proofErr w:type="spellEnd"/>
          </w:p>
        </w:tc>
        <w:tc>
          <w:tcPr>
            <w:tcW w:w="1156" w:type="dxa"/>
          </w:tcPr>
          <w:p w14:paraId="47AE915A" w14:textId="41AEDB1C" w:rsidR="00D26CAF" w:rsidRDefault="00143CF7" w:rsidP="00B5127D">
            <w:r>
              <w:t>M</w:t>
            </w:r>
          </w:p>
        </w:tc>
        <w:tc>
          <w:tcPr>
            <w:tcW w:w="3790" w:type="dxa"/>
          </w:tcPr>
          <w:p w14:paraId="0F0B0F27" w14:textId="13480B87" w:rsidR="00D26CAF" w:rsidRPr="00A56921" w:rsidRDefault="00143CF7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An indication of the </w:t>
            </w:r>
            <w:r w:rsidR="00447A22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classification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of Characteristic this information is pertinent to.</w:t>
            </w:r>
          </w:p>
        </w:tc>
        <w:tc>
          <w:tcPr>
            <w:tcW w:w="2504" w:type="dxa"/>
          </w:tcPr>
          <w:p w14:paraId="3650FC66" w14:textId="77777777" w:rsidR="00D26CAF" w:rsidRDefault="001D4FF8" w:rsidP="00B5127D">
            <w:r>
              <w:t>Medical</w:t>
            </w:r>
          </w:p>
          <w:p w14:paraId="5BEF957E" w14:textId="77777777" w:rsidR="001D4FF8" w:rsidRDefault="001D4FF8" w:rsidP="00B5127D">
            <w:proofErr w:type="spellStart"/>
            <w:r>
              <w:t>SpecialNeeds</w:t>
            </w:r>
            <w:proofErr w:type="spellEnd"/>
          </w:p>
          <w:p w14:paraId="1146E4B5" w14:textId="77777777" w:rsidR="001D4FF8" w:rsidRDefault="001D4FF8" w:rsidP="00B5127D">
            <w:r>
              <w:t>Disability</w:t>
            </w:r>
          </w:p>
          <w:p w14:paraId="672F5955" w14:textId="607F1F93" w:rsidR="001D4FF8" w:rsidRDefault="005B712D" w:rsidP="00B5127D">
            <w:r>
              <w:t>Other</w:t>
            </w:r>
          </w:p>
        </w:tc>
      </w:tr>
      <w:tr w:rsidR="00F06D2F" w14:paraId="0121138E" w14:textId="77777777" w:rsidTr="00143CF7">
        <w:tc>
          <w:tcPr>
            <w:tcW w:w="3006" w:type="dxa"/>
          </w:tcPr>
          <w:p w14:paraId="06A99389" w14:textId="151260EC" w:rsidR="00F06D2F" w:rsidRDefault="00143CF7" w:rsidP="001D4FF8">
            <w:proofErr w:type="spellStart"/>
            <w:r>
              <w:t>CharacteristicStartDate</w:t>
            </w:r>
            <w:proofErr w:type="spellEnd"/>
          </w:p>
        </w:tc>
        <w:tc>
          <w:tcPr>
            <w:tcW w:w="1156" w:type="dxa"/>
          </w:tcPr>
          <w:p w14:paraId="328DB5BA" w14:textId="38F963B5" w:rsidR="00F06D2F" w:rsidRDefault="00357D30" w:rsidP="00B5127D">
            <w:r>
              <w:t>O</w:t>
            </w:r>
          </w:p>
        </w:tc>
        <w:tc>
          <w:tcPr>
            <w:tcW w:w="3790" w:type="dxa"/>
          </w:tcPr>
          <w:p w14:paraId="01817AF0" w14:textId="63B6AAFF" w:rsidR="00F06D2F" w:rsidRDefault="00357D30" w:rsidP="00C56C74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Starting Date for this Characteristic to be noted.</w:t>
            </w:r>
          </w:p>
        </w:tc>
        <w:tc>
          <w:tcPr>
            <w:tcW w:w="2504" w:type="dxa"/>
          </w:tcPr>
          <w:p w14:paraId="5F55FEE9" w14:textId="4BDE2AC9" w:rsidR="00F06D2F" w:rsidRDefault="00143CF7" w:rsidP="00B5127D">
            <w:proofErr w:type="spellStart"/>
            <w:r>
              <w:t>xs:date</w:t>
            </w:r>
            <w:proofErr w:type="spellEnd"/>
          </w:p>
        </w:tc>
      </w:tr>
      <w:tr w:rsidR="00143CF7" w14:paraId="162DAAAA" w14:textId="77777777" w:rsidTr="00143CF7">
        <w:tc>
          <w:tcPr>
            <w:tcW w:w="3006" w:type="dxa"/>
          </w:tcPr>
          <w:p w14:paraId="3C090DDC" w14:textId="6A1DC89D" w:rsidR="00143CF7" w:rsidRDefault="00143CF7" w:rsidP="00143CF7">
            <w:proofErr w:type="spellStart"/>
            <w:r>
              <w:t>CharacteristicEndDate</w:t>
            </w:r>
            <w:proofErr w:type="spellEnd"/>
          </w:p>
        </w:tc>
        <w:tc>
          <w:tcPr>
            <w:tcW w:w="1156" w:type="dxa"/>
          </w:tcPr>
          <w:p w14:paraId="4265970D" w14:textId="5272DEAF" w:rsidR="00143CF7" w:rsidRDefault="00357D30" w:rsidP="00143CF7">
            <w:r>
              <w:t>O</w:t>
            </w:r>
          </w:p>
        </w:tc>
        <w:tc>
          <w:tcPr>
            <w:tcW w:w="3790" w:type="dxa"/>
          </w:tcPr>
          <w:p w14:paraId="4E60974D" w14:textId="21363E1B" w:rsidR="00143CF7" w:rsidRDefault="00357D30" w:rsidP="00143CF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End date for this Characteristic to be noted, if there is one.</w:t>
            </w:r>
          </w:p>
        </w:tc>
        <w:tc>
          <w:tcPr>
            <w:tcW w:w="2504" w:type="dxa"/>
          </w:tcPr>
          <w:p w14:paraId="6A994D0C" w14:textId="7B278F0A" w:rsidR="00143CF7" w:rsidRDefault="00143CF7" w:rsidP="00143CF7">
            <w:proofErr w:type="spellStart"/>
            <w:r>
              <w:t>xs:date</w:t>
            </w:r>
            <w:proofErr w:type="spellEnd"/>
          </w:p>
        </w:tc>
      </w:tr>
      <w:tr w:rsidR="00143CF7" w14:paraId="2324BC5D" w14:textId="77777777" w:rsidTr="00143CF7">
        <w:tc>
          <w:tcPr>
            <w:tcW w:w="3006" w:type="dxa"/>
          </w:tcPr>
          <w:p w14:paraId="2FD69BD6" w14:textId="78210303" w:rsidR="00143CF7" w:rsidRDefault="00143CF7" w:rsidP="00143CF7">
            <w:proofErr w:type="spellStart"/>
            <w:r>
              <w:t>CharacteristicReviewDate</w:t>
            </w:r>
            <w:proofErr w:type="spellEnd"/>
          </w:p>
        </w:tc>
        <w:tc>
          <w:tcPr>
            <w:tcW w:w="1156" w:type="dxa"/>
          </w:tcPr>
          <w:p w14:paraId="57253C01" w14:textId="1BD5C7CD" w:rsidR="00143CF7" w:rsidRDefault="00357D30" w:rsidP="00143CF7">
            <w:r>
              <w:t>O</w:t>
            </w:r>
          </w:p>
        </w:tc>
        <w:tc>
          <w:tcPr>
            <w:tcW w:w="3790" w:type="dxa"/>
          </w:tcPr>
          <w:p w14:paraId="4A7BD558" w14:textId="031CA5A2" w:rsidR="00143CF7" w:rsidRDefault="00357D30" w:rsidP="00143CF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Date at which this information should be reviewed.</w:t>
            </w:r>
          </w:p>
        </w:tc>
        <w:tc>
          <w:tcPr>
            <w:tcW w:w="2504" w:type="dxa"/>
          </w:tcPr>
          <w:p w14:paraId="0BB468CA" w14:textId="6529B188" w:rsidR="00143CF7" w:rsidRDefault="00143CF7" w:rsidP="00143CF7">
            <w:proofErr w:type="spellStart"/>
            <w:r>
              <w:t>xs:date</w:t>
            </w:r>
            <w:proofErr w:type="spellEnd"/>
          </w:p>
        </w:tc>
      </w:tr>
      <w:tr w:rsidR="00143CF7" w14:paraId="2C833393" w14:textId="77777777" w:rsidTr="00143CF7">
        <w:tc>
          <w:tcPr>
            <w:tcW w:w="3006" w:type="dxa"/>
          </w:tcPr>
          <w:p w14:paraId="5D94624A" w14:textId="0F476E1F" w:rsidR="00143CF7" w:rsidRDefault="00143CF7" w:rsidP="00143CF7">
            <w:proofErr w:type="spellStart"/>
            <w:r>
              <w:t>CharacteristicCategory</w:t>
            </w:r>
            <w:proofErr w:type="spellEnd"/>
          </w:p>
        </w:tc>
        <w:tc>
          <w:tcPr>
            <w:tcW w:w="1156" w:type="dxa"/>
          </w:tcPr>
          <w:p w14:paraId="208B9477" w14:textId="6CA5AF31" w:rsidR="00143CF7" w:rsidRDefault="00447A22" w:rsidP="00143CF7">
            <w:r>
              <w:t>M</w:t>
            </w:r>
          </w:p>
        </w:tc>
        <w:tc>
          <w:tcPr>
            <w:tcW w:w="3790" w:type="dxa"/>
          </w:tcPr>
          <w:p w14:paraId="25CB5C12" w14:textId="1C6E1AB9" w:rsidR="00143CF7" w:rsidRDefault="00447A22" w:rsidP="00143CF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High Level Categories </w:t>
            </w:r>
          </w:p>
        </w:tc>
        <w:tc>
          <w:tcPr>
            <w:tcW w:w="2504" w:type="dxa"/>
          </w:tcPr>
          <w:p w14:paraId="0597D2EB" w14:textId="2FF12429" w:rsidR="00143CF7" w:rsidRDefault="00447A22" w:rsidP="00143CF7">
            <w:r>
              <w:t>TBC – continuing to research FHIR structure</w:t>
            </w:r>
          </w:p>
        </w:tc>
      </w:tr>
      <w:tr w:rsidR="00143CF7" w14:paraId="7170A974" w14:textId="77777777" w:rsidTr="00143CF7">
        <w:tc>
          <w:tcPr>
            <w:tcW w:w="3006" w:type="dxa"/>
          </w:tcPr>
          <w:p w14:paraId="2359AC5D" w14:textId="2E681FE2" w:rsidR="00143CF7" w:rsidRDefault="00143CF7" w:rsidP="00143CF7">
            <w:proofErr w:type="spellStart"/>
            <w:r>
              <w:t>CharacteristicSubCategory</w:t>
            </w:r>
            <w:proofErr w:type="spellEnd"/>
          </w:p>
        </w:tc>
        <w:tc>
          <w:tcPr>
            <w:tcW w:w="1156" w:type="dxa"/>
          </w:tcPr>
          <w:p w14:paraId="423628B4" w14:textId="5105059F" w:rsidR="00143CF7" w:rsidRDefault="00447A22" w:rsidP="00143CF7">
            <w:r>
              <w:t>O</w:t>
            </w:r>
          </w:p>
        </w:tc>
        <w:tc>
          <w:tcPr>
            <w:tcW w:w="3790" w:type="dxa"/>
          </w:tcPr>
          <w:p w14:paraId="32C44EB8" w14:textId="61E77C8B" w:rsidR="00143CF7" w:rsidRDefault="00F679FD" w:rsidP="00143CF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Will be dependent on High Level Categories</w:t>
            </w:r>
          </w:p>
        </w:tc>
        <w:tc>
          <w:tcPr>
            <w:tcW w:w="2504" w:type="dxa"/>
          </w:tcPr>
          <w:p w14:paraId="300CADB4" w14:textId="3335CC44" w:rsidR="00143CF7" w:rsidRDefault="00C26788" w:rsidP="00143CF7">
            <w:proofErr w:type="spellStart"/>
            <w:r>
              <w:t>SubCategoryTypes</w:t>
            </w:r>
            <w:proofErr w:type="spellEnd"/>
          </w:p>
        </w:tc>
      </w:tr>
      <w:tr w:rsidR="00F679FD" w14:paraId="0036CC1C" w14:textId="77777777" w:rsidTr="00143CF7">
        <w:tc>
          <w:tcPr>
            <w:tcW w:w="3006" w:type="dxa"/>
          </w:tcPr>
          <w:p w14:paraId="5DE2FEF7" w14:textId="28A09E1B" w:rsidR="00F679FD" w:rsidRDefault="00F679FD" w:rsidP="00143CF7">
            <w:proofErr w:type="spellStart"/>
            <w:r>
              <w:t>LocalCharacteristicCode</w:t>
            </w:r>
            <w:proofErr w:type="spellEnd"/>
          </w:p>
        </w:tc>
        <w:tc>
          <w:tcPr>
            <w:tcW w:w="1156" w:type="dxa"/>
          </w:tcPr>
          <w:p w14:paraId="685C3AB8" w14:textId="715CCAB4" w:rsidR="00F679FD" w:rsidRDefault="00F679FD" w:rsidP="00143CF7">
            <w:r>
              <w:t>O</w:t>
            </w:r>
          </w:p>
        </w:tc>
        <w:tc>
          <w:tcPr>
            <w:tcW w:w="3790" w:type="dxa"/>
          </w:tcPr>
          <w:p w14:paraId="3545A1C0" w14:textId="335F3ED7" w:rsidR="00F679FD" w:rsidRDefault="00F679FD" w:rsidP="00143CF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Local Code if required for Clarity</w:t>
            </w:r>
          </w:p>
        </w:tc>
        <w:tc>
          <w:tcPr>
            <w:tcW w:w="2504" w:type="dxa"/>
          </w:tcPr>
          <w:p w14:paraId="4B5B14B9" w14:textId="13D113F8" w:rsidR="00F679FD" w:rsidRDefault="00C26788" w:rsidP="00143CF7">
            <w:proofErr w:type="spellStart"/>
            <w:r>
              <w:t>LocalId</w:t>
            </w:r>
            <w:proofErr w:type="spellEnd"/>
          </w:p>
        </w:tc>
      </w:tr>
      <w:tr w:rsidR="00143CF7" w14:paraId="4A7994E4" w14:textId="77777777" w:rsidTr="00143CF7">
        <w:tc>
          <w:tcPr>
            <w:tcW w:w="3006" w:type="dxa"/>
          </w:tcPr>
          <w:p w14:paraId="38C5604A" w14:textId="2F80A11B" w:rsidR="00143CF7" w:rsidRDefault="00143CF7" w:rsidP="00143CF7">
            <w:proofErr w:type="spellStart"/>
            <w:r>
              <w:t>CharacteristicSeverity</w:t>
            </w:r>
            <w:proofErr w:type="spellEnd"/>
          </w:p>
        </w:tc>
        <w:tc>
          <w:tcPr>
            <w:tcW w:w="1156" w:type="dxa"/>
          </w:tcPr>
          <w:p w14:paraId="070BDBAA" w14:textId="48B57E9A" w:rsidR="00143CF7" w:rsidRDefault="00447A22" w:rsidP="00143CF7">
            <w:r>
              <w:t>O</w:t>
            </w:r>
          </w:p>
        </w:tc>
        <w:tc>
          <w:tcPr>
            <w:tcW w:w="3790" w:type="dxa"/>
          </w:tcPr>
          <w:p w14:paraId="6CF6C7FF" w14:textId="77777777" w:rsidR="00143CF7" w:rsidRDefault="00143CF7" w:rsidP="00143CF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504" w:type="dxa"/>
          </w:tcPr>
          <w:p w14:paraId="5263672A" w14:textId="448148A5" w:rsidR="00143CF7" w:rsidRDefault="00C26788" w:rsidP="00143CF7">
            <w:r>
              <w:t>TBC</w:t>
            </w:r>
          </w:p>
        </w:tc>
      </w:tr>
      <w:tr w:rsidR="00143CF7" w14:paraId="73151132" w14:textId="77777777" w:rsidTr="00143CF7">
        <w:tc>
          <w:tcPr>
            <w:tcW w:w="3006" w:type="dxa"/>
          </w:tcPr>
          <w:p w14:paraId="79477228" w14:textId="0BF611AC" w:rsidR="00143CF7" w:rsidRDefault="00143CF7" w:rsidP="00143CF7">
            <w:proofErr w:type="spellStart"/>
            <w:r>
              <w:t>DailyManagement</w:t>
            </w:r>
            <w:proofErr w:type="spellEnd"/>
          </w:p>
        </w:tc>
        <w:tc>
          <w:tcPr>
            <w:tcW w:w="1156" w:type="dxa"/>
          </w:tcPr>
          <w:p w14:paraId="44F37492" w14:textId="75C6AB9D" w:rsidR="00143CF7" w:rsidRDefault="00447A22" w:rsidP="00143CF7">
            <w:r>
              <w:t>O</w:t>
            </w:r>
          </w:p>
        </w:tc>
        <w:tc>
          <w:tcPr>
            <w:tcW w:w="3790" w:type="dxa"/>
          </w:tcPr>
          <w:p w14:paraId="4ACBF19C" w14:textId="77777777" w:rsidR="00143CF7" w:rsidRDefault="00143CF7" w:rsidP="00143CF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504" w:type="dxa"/>
          </w:tcPr>
          <w:p w14:paraId="0D00CF15" w14:textId="70572BD9" w:rsidR="00143CF7" w:rsidRDefault="00C26788" w:rsidP="00143CF7">
            <w:r>
              <w:t>TBC</w:t>
            </w:r>
          </w:p>
        </w:tc>
      </w:tr>
      <w:tr w:rsidR="00143CF7" w14:paraId="177FF009" w14:textId="77777777" w:rsidTr="00143CF7">
        <w:tc>
          <w:tcPr>
            <w:tcW w:w="3006" w:type="dxa"/>
          </w:tcPr>
          <w:p w14:paraId="33D8640C" w14:textId="7ECE07F7" w:rsidR="00143CF7" w:rsidRDefault="00143CF7" w:rsidP="00143CF7">
            <w:proofErr w:type="spellStart"/>
            <w:r>
              <w:t>EmergencyManagement</w:t>
            </w:r>
            <w:proofErr w:type="spellEnd"/>
          </w:p>
        </w:tc>
        <w:tc>
          <w:tcPr>
            <w:tcW w:w="1156" w:type="dxa"/>
          </w:tcPr>
          <w:p w14:paraId="0F82E020" w14:textId="61B2A5C9" w:rsidR="00143CF7" w:rsidRDefault="00447A22" w:rsidP="00143CF7">
            <w:r>
              <w:t>O</w:t>
            </w:r>
          </w:p>
        </w:tc>
        <w:tc>
          <w:tcPr>
            <w:tcW w:w="3790" w:type="dxa"/>
          </w:tcPr>
          <w:p w14:paraId="2ADCF535" w14:textId="77777777" w:rsidR="00143CF7" w:rsidRDefault="00143CF7" w:rsidP="00143CF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504" w:type="dxa"/>
          </w:tcPr>
          <w:p w14:paraId="79B7B3F6" w14:textId="14C81EA7" w:rsidR="00143CF7" w:rsidRDefault="00C26788" w:rsidP="00143CF7">
            <w:r>
              <w:t>TBC</w:t>
            </w:r>
          </w:p>
        </w:tc>
      </w:tr>
      <w:tr w:rsidR="00143CF7" w14:paraId="130899AA" w14:textId="77777777" w:rsidTr="00143CF7">
        <w:tc>
          <w:tcPr>
            <w:tcW w:w="3006" w:type="dxa"/>
          </w:tcPr>
          <w:p w14:paraId="6EBE2307" w14:textId="562FC6E5" w:rsidR="00143CF7" w:rsidRDefault="00143CF7" w:rsidP="00143CF7">
            <w:proofErr w:type="spellStart"/>
            <w:r>
              <w:t>EmergencyResponsePlan</w:t>
            </w:r>
            <w:proofErr w:type="spellEnd"/>
          </w:p>
        </w:tc>
        <w:tc>
          <w:tcPr>
            <w:tcW w:w="1156" w:type="dxa"/>
          </w:tcPr>
          <w:p w14:paraId="0F52BB5B" w14:textId="1D8F04AF" w:rsidR="00143CF7" w:rsidRDefault="00447A22" w:rsidP="00143CF7">
            <w:r>
              <w:t>O</w:t>
            </w:r>
          </w:p>
        </w:tc>
        <w:tc>
          <w:tcPr>
            <w:tcW w:w="3790" w:type="dxa"/>
          </w:tcPr>
          <w:p w14:paraId="73EA569D" w14:textId="77777777" w:rsidR="00143CF7" w:rsidRDefault="00143CF7" w:rsidP="00143CF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504" w:type="dxa"/>
          </w:tcPr>
          <w:p w14:paraId="0009CCF6" w14:textId="7123347D" w:rsidR="00143CF7" w:rsidRDefault="00C26788" w:rsidP="00143CF7">
            <w:r>
              <w:t>TBC</w:t>
            </w:r>
          </w:p>
        </w:tc>
      </w:tr>
      <w:tr w:rsidR="003157AC" w14:paraId="12CCBB2F" w14:textId="77777777" w:rsidTr="00143CF7">
        <w:tc>
          <w:tcPr>
            <w:tcW w:w="3006" w:type="dxa"/>
          </w:tcPr>
          <w:p w14:paraId="1C121A29" w14:textId="164079DE" w:rsidR="003157AC" w:rsidRDefault="003157AC" w:rsidP="00143CF7">
            <w:r>
              <w:t>Trigger</w:t>
            </w:r>
          </w:p>
        </w:tc>
        <w:tc>
          <w:tcPr>
            <w:tcW w:w="1156" w:type="dxa"/>
          </w:tcPr>
          <w:p w14:paraId="7D824BCA" w14:textId="28C7E2FC" w:rsidR="003157AC" w:rsidRDefault="00C26788" w:rsidP="00143CF7">
            <w:r>
              <w:t>O</w:t>
            </w:r>
          </w:p>
        </w:tc>
        <w:tc>
          <w:tcPr>
            <w:tcW w:w="3790" w:type="dxa"/>
          </w:tcPr>
          <w:p w14:paraId="0AA28DBB" w14:textId="77777777" w:rsidR="003157AC" w:rsidRDefault="003157AC" w:rsidP="00143CF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504" w:type="dxa"/>
          </w:tcPr>
          <w:p w14:paraId="1923F077" w14:textId="5C6A8135" w:rsidR="003157AC" w:rsidRDefault="00C26788" w:rsidP="00143CF7">
            <w:r>
              <w:t>TBC</w:t>
            </w:r>
          </w:p>
        </w:tc>
      </w:tr>
      <w:tr w:rsidR="00143CF7" w14:paraId="3F3DAD36" w14:textId="77777777" w:rsidTr="00143CF7">
        <w:tc>
          <w:tcPr>
            <w:tcW w:w="3006" w:type="dxa"/>
          </w:tcPr>
          <w:p w14:paraId="5458E86B" w14:textId="6677F0F0" w:rsidR="00143CF7" w:rsidRDefault="00143CF7" w:rsidP="00143CF7">
            <w:commentRangeStart w:id="32"/>
            <w:del w:id="33" w:author="Linda Marshall" w:date="2017-06-19T15:47:00Z">
              <w:r w:rsidDel="00B75F0A">
                <w:delText>Privacy</w:delText>
              </w:r>
              <w:commentRangeEnd w:id="32"/>
              <w:r w:rsidR="00471834" w:rsidDel="00B75F0A">
                <w:rPr>
                  <w:rStyle w:val="CommentReference"/>
                </w:rPr>
                <w:commentReference w:id="32"/>
              </w:r>
            </w:del>
            <w:proofErr w:type="spellStart"/>
            <w:ins w:id="34" w:author="Linda Marshall" w:date="2017-06-19T15:47:00Z">
              <w:r w:rsidR="00B75F0A">
                <w:t>ConfidentialFlag</w:t>
              </w:r>
            </w:ins>
            <w:proofErr w:type="spellEnd"/>
          </w:p>
        </w:tc>
        <w:tc>
          <w:tcPr>
            <w:tcW w:w="1156" w:type="dxa"/>
          </w:tcPr>
          <w:p w14:paraId="71D9351F" w14:textId="77777777" w:rsidR="00143CF7" w:rsidRDefault="00143CF7" w:rsidP="00143CF7"/>
        </w:tc>
        <w:tc>
          <w:tcPr>
            <w:tcW w:w="3790" w:type="dxa"/>
          </w:tcPr>
          <w:p w14:paraId="34D7E7D0" w14:textId="30CA3C80" w:rsidR="00143CF7" w:rsidRDefault="00143CF7" w:rsidP="00143CF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This Information is NOT to be disclosed</w:t>
            </w:r>
          </w:p>
        </w:tc>
        <w:tc>
          <w:tcPr>
            <w:tcW w:w="2504" w:type="dxa"/>
          </w:tcPr>
          <w:p w14:paraId="59E4F2A6" w14:textId="7DDBAECB" w:rsidR="00143CF7" w:rsidRDefault="00143CF7" w:rsidP="00143CF7">
            <w:r>
              <w:t>Y/N</w:t>
            </w:r>
          </w:p>
        </w:tc>
      </w:tr>
      <w:tr w:rsidR="00143CF7" w14:paraId="60659747" w14:textId="77777777" w:rsidTr="00143CF7">
        <w:tc>
          <w:tcPr>
            <w:tcW w:w="3006" w:type="dxa"/>
          </w:tcPr>
          <w:p w14:paraId="0D876E32" w14:textId="6DE14F1B" w:rsidR="00143CF7" w:rsidRDefault="00143CF7" w:rsidP="00143CF7">
            <w:r>
              <w:t>Alert</w:t>
            </w:r>
          </w:p>
        </w:tc>
        <w:tc>
          <w:tcPr>
            <w:tcW w:w="1156" w:type="dxa"/>
          </w:tcPr>
          <w:p w14:paraId="1F9B29AA" w14:textId="77777777" w:rsidR="00143CF7" w:rsidRDefault="00143CF7" w:rsidP="00143CF7"/>
        </w:tc>
        <w:tc>
          <w:tcPr>
            <w:tcW w:w="3790" w:type="dxa"/>
          </w:tcPr>
          <w:p w14:paraId="1E9A2CC3" w14:textId="15B80750" w:rsidR="00143CF7" w:rsidRDefault="00143CF7" w:rsidP="00143CF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Create an Alert for this Char</w:t>
            </w:r>
            <w:r w:rsidR="00334FC5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cteristic?</w:t>
            </w:r>
          </w:p>
        </w:tc>
        <w:tc>
          <w:tcPr>
            <w:tcW w:w="2504" w:type="dxa"/>
          </w:tcPr>
          <w:p w14:paraId="1BB3EBB1" w14:textId="139B9918" w:rsidR="00143CF7" w:rsidRDefault="00143CF7" w:rsidP="00143CF7">
            <w:r>
              <w:t>Y/N</w:t>
            </w:r>
          </w:p>
        </w:tc>
      </w:tr>
      <w:tr w:rsidR="00143CF7" w14:paraId="4F68F07F" w14:textId="77777777" w:rsidTr="00143CF7">
        <w:tc>
          <w:tcPr>
            <w:tcW w:w="3006" w:type="dxa"/>
          </w:tcPr>
          <w:p w14:paraId="6C84A83B" w14:textId="5CE54DE2" w:rsidR="00143CF7" w:rsidRDefault="00143CF7" w:rsidP="00143CF7">
            <w:proofErr w:type="spellStart"/>
            <w:r>
              <w:t>MedicationList</w:t>
            </w:r>
            <w:proofErr w:type="spellEnd"/>
          </w:p>
        </w:tc>
        <w:tc>
          <w:tcPr>
            <w:tcW w:w="1156" w:type="dxa"/>
          </w:tcPr>
          <w:p w14:paraId="3836DDC3" w14:textId="0CC0FC02" w:rsidR="00143CF7" w:rsidRDefault="00143CF7" w:rsidP="00143CF7">
            <w:r>
              <w:t>O</w:t>
            </w:r>
          </w:p>
        </w:tc>
        <w:tc>
          <w:tcPr>
            <w:tcW w:w="3790" w:type="dxa"/>
          </w:tcPr>
          <w:p w14:paraId="2BE66545" w14:textId="46C186C5" w:rsidR="00143CF7" w:rsidRDefault="00143CF7" w:rsidP="00143CF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 List of Medication details, where medication is associated with this Characteristic.</w:t>
            </w:r>
          </w:p>
        </w:tc>
        <w:tc>
          <w:tcPr>
            <w:tcW w:w="2504" w:type="dxa"/>
          </w:tcPr>
          <w:p w14:paraId="40C7E354" w14:textId="77777777" w:rsidR="00143CF7" w:rsidRDefault="00143CF7" w:rsidP="00143CF7"/>
        </w:tc>
      </w:tr>
      <w:tr w:rsidR="00143CF7" w14:paraId="3155D596" w14:textId="77777777" w:rsidTr="00143CF7">
        <w:tc>
          <w:tcPr>
            <w:tcW w:w="3006" w:type="dxa"/>
          </w:tcPr>
          <w:p w14:paraId="20397267" w14:textId="31C2F4AD" w:rsidR="00143CF7" w:rsidRDefault="00143CF7" w:rsidP="00143CF7">
            <w:proofErr w:type="spellStart"/>
            <w:r>
              <w:t>MedicationList</w:t>
            </w:r>
            <w:proofErr w:type="spellEnd"/>
            <w:r>
              <w:t>/Medication</w:t>
            </w:r>
          </w:p>
        </w:tc>
        <w:tc>
          <w:tcPr>
            <w:tcW w:w="1156" w:type="dxa"/>
          </w:tcPr>
          <w:p w14:paraId="56E6AB04" w14:textId="2BC01D5A" w:rsidR="00143CF7" w:rsidRDefault="00143CF7" w:rsidP="00143CF7">
            <w:r>
              <w:t>OR</w:t>
            </w:r>
          </w:p>
        </w:tc>
        <w:tc>
          <w:tcPr>
            <w:tcW w:w="3790" w:type="dxa"/>
          </w:tcPr>
          <w:p w14:paraId="6A3B8ADF" w14:textId="77777777" w:rsidR="00143CF7" w:rsidRDefault="00143CF7" w:rsidP="00143CF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504" w:type="dxa"/>
          </w:tcPr>
          <w:p w14:paraId="094B85BA" w14:textId="17A756D7" w:rsidR="00143CF7" w:rsidRDefault="008F59D2" w:rsidP="00143CF7">
            <w:proofErr w:type="spellStart"/>
            <w:r>
              <w:t>MedicationType</w:t>
            </w:r>
            <w:proofErr w:type="spellEnd"/>
          </w:p>
        </w:tc>
      </w:tr>
      <w:tr w:rsidR="00143CF7" w14:paraId="402CBA5D" w14:textId="77777777" w:rsidTr="00143CF7">
        <w:tc>
          <w:tcPr>
            <w:tcW w:w="3006" w:type="dxa"/>
          </w:tcPr>
          <w:p w14:paraId="7D535CDA" w14:textId="44561115" w:rsidR="00143CF7" w:rsidRDefault="00143CF7" w:rsidP="00143CF7">
            <w:r>
              <w:t>Medication/Dosage</w:t>
            </w:r>
          </w:p>
        </w:tc>
        <w:tc>
          <w:tcPr>
            <w:tcW w:w="1156" w:type="dxa"/>
          </w:tcPr>
          <w:p w14:paraId="021E1707" w14:textId="0432C8E9" w:rsidR="00143CF7" w:rsidRDefault="00143CF7" w:rsidP="00143CF7">
            <w:r>
              <w:t>O</w:t>
            </w:r>
          </w:p>
        </w:tc>
        <w:tc>
          <w:tcPr>
            <w:tcW w:w="3790" w:type="dxa"/>
          </w:tcPr>
          <w:p w14:paraId="57661686" w14:textId="77777777" w:rsidR="00143CF7" w:rsidRDefault="00143CF7" w:rsidP="00143CF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504" w:type="dxa"/>
          </w:tcPr>
          <w:p w14:paraId="027AE841" w14:textId="77777777" w:rsidR="00143CF7" w:rsidRDefault="00143CF7" w:rsidP="00143CF7"/>
        </w:tc>
      </w:tr>
      <w:tr w:rsidR="00143CF7" w14:paraId="25BFEFDA" w14:textId="77777777" w:rsidTr="00143CF7">
        <w:tc>
          <w:tcPr>
            <w:tcW w:w="3006" w:type="dxa"/>
          </w:tcPr>
          <w:p w14:paraId="1DE7B80D" w14:textId="73569E67" w:rsidR="00143CF7" w:rsidRDefault="00143CF7" w:rsidP="00143CF7">
            <w:r>
              <w:t>Medication/Frequency</w:t>
            </w:r>
          </w:p>
        </w:tc>
        <w:tc>
          <w:tcPr>
            <w:tcW w:w="1156" w:type="dxa"/>
          </w:tcPr>
          <w:p w14:paraId="5D8C7A3A" w14:textId="2B524380" w:rsidR="00143CF7" w:rsidRDefault="00143CF7" w:rsidP="00143CF7">
            <w:r>
              <w:t>O</w:t>
            </w:r>
          </w:p>
        </w:tc>
        <w:tc>
          <w:tcPr>
            <w:tcW w:w="3790" w:type="dxa"/>
          </w:tcPr>
          <w:p w14:paraId="7139E30D" w14:textId="77777777" w:rsidR="00143CF7" w:rsidRDefault="00143CF7" w:rsidP="00143CF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504" w:type="dxa"/>
          </w:tcPr>
          <w:p w14:paraId="54C85DB6" w14:textId="77777777" w:rsidR="00143CF7" w:rsidRDefault="00143CF7" w:rsidP="00143CF7"/>
        </w:tc>
      </w:tr>
      <w:tr w:rsidR="00143CF7" w14:paraId="6F186D56" w14:textId="77777777" w:rsidTr="00143CF7">
        <w:tc>
          <w:tcPr>
            <w:tcW w:w="3006" w:type="dxa"/>
          </w:tcPr>
          <w:p w14:paraId="4AE02001" w14:textId="6EB42425" w:rsidR="00143CF7" w:rsidRDefault="00143CF7" w:rsidP="00143CF7">
            <w:r>
              <w:t>Medication/</w:t>
            </w:r>
            <w:proofErr w:type="spellStart"/>
            <w:r>
              <w:t>AdministrationInfo</w:t>
            </w:r>
            <w:proofErr w:type="spellEnd"/>
          </w:p>
        </w:tc>
        <w:tc>
          <w:tcPr>
            <w:tcW w:w="1156" w:type="dxa"/>
          </w:tcPr>
          <w:p w14:paraId="13389497" w14:textId="0DF44977" w:rsidR="00143CF7" w:rsidRDefault="00143CF7" w:rsidP="00143CF7">
            <w:r>
              <w:t>O</w:t>
            </w:r>
          </w:p>
        </w:tc>
        <w:tc>
          <w:tcPr>
            <w:tcW w:w="3790" w:type="dxa"/>
          </w:tcPr>
          <w:p w14:paraId="7CA9309B" w14:textId="77777777" w:rsidR="00143CF7" w:rsidRDefault="00143CF7" w:rsidP="00143CF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504" w:type="dxa"/>
          </w:tcPr>
          <w:p w14:paraId="01BA9CA7" w14:textId="77777777" w:rsidR="00143CF7" w:rsidRDefault="00143CF7" w:rsidP="00143CF7"/>
        </w:tc>
      </w:tr>
      <w:tr w:rsidR="00143CF7" w14:paraId="15EF521D" w14:textId="77777777" w:rsidTr="00143CF7">
        <w:tc>
          <w:tcPr>
            <w:tcW w:w="3006" w:type="dxa"/>
          </w:tcPr>
          <w:p w14:paraId="6A7187D2" w14:textId="3F9330B9" w:rsidR="00143CF7" w:rsidRDefault="00143CF7" w:rsidP="00143CF7">
            <w:r>
              <w:t>Medication/Method</w:t>
            </w:r>
          </w:p>
        </w:tc>
        <w:tc>
          <w:tcPr>
            <w:tcW w:w="1156" w:type="dxa"/>
          </w:tcPr>
          <w:p w14:paraId="20747F73" w14:textId="6FB3040A" w:rsidR="00143CF7" w:rsidRDefault="00143CF7" w:rsidP="00143CF7">
            <w:r>
              <w:t>O</w:t>
            </w:r>
          </w:p>
        </w:tc>
        <w:tc>
          <w:tcPr>
            <w:tcW w:w="3790" w:type="dxa"/>
          </w:tcPr>
          <w:p w14:paraId="304A116E" w14:textId="77777777" w:rsidR="00143CF7" w:rsidRDefault="00143CF7" w:rsidP="00143CF7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504" w:type="dxa"/>
          </w:tcPr>
          <w:p w14:paraId="248B7AB6" w14:textId="77777777" w:rsidR="00143CF7" w:rsidRDefault="00143CF7" w:rsidP="00143CF7"/>
        </w:tc>
      </w:tr>
      <w:tr w:rsidR="00447A22" w14:paraId="6B4A7189" w14:textId="77777777" w:rsidTr="008F59D2">
        <w:tc>
          <w:tcPr>
            <w:tcW w:w="3006" w:type="dxa"/>
          </w:tcPr>
          <w:p w14:paraId="2C5EE6F0" w14:textId="77777777" w:rsidR="00447A22" w:rsidRDefault="00447A22" w:rsidP="00F679FD">
            <w:proofErr w:type="spellStart"/>
            <w:r>
              <w:t>DocumentList</w:t>
            </w:r>
            <w:proofErr w:type="spellEnd"/>
          </w:p>
        </w:tc>
        <w:tc>
          <w:tcPr>
            <w:tcW w:w="1156" w:type="dxa"/>
          </w:tcPr>
          <w:p w14:paraId="4FCE543C" w14:textId="77777777" w:rsidR="00447A22" w:rsidRDefault="00447A22" w:rsidP="00F679FD">
            <w:r>
              <w:t>O</w:t>
            </w:r>
          </w:p>
        </w:tc>
        <w:tc>
          <w:tcPr>
            <w:tcW w:w="3790" w:type="dxa"/>
          </w:tcPr>
          <w:p w14:paraId="398273D7" w14:textId="76975617" w:rsidR="00447A22" w:rsidRDefault="00447A22" w:rsidP="00F679FD">
            <w:r>
              <w:t xml:space="preserve">Describes the Location of any associated documents kept in relation to this characteristic.  (Further described above in </w:t>
            </w:r>
            <w:proofErr w:type="spellStart"/>
            <w:r>
              <w:t>WellbeingEvent</w:t>
            </w:r>
            <w:proofErr w:type="spellEnd"/>
            <w:r>
              <w:t>)</w:t>
            </w:r>
          </w:p>
        </w:tc>
        <w:tc>
          <w:tcPr>
            <w:tcW w:w="2504" w:type="dxa"/>
          </w:tcPr>
          <w:p w14:paraId="5CA2C41D" w14:textId="77777777" w:rsidR="00447A22" w:rsidRDefault="00447A22" w:rsidP="00F679FD">
            <w:proofErr w:type="spellStart"/>
            <w:r>
              <w:t>DocumentListType</w:t>
            </w:r>
            <w:proofErr w:type="spellEnd"/>
          </w:p>
        </w:tc>
      </w:tr>
    </w:tbl>
    <w:p w14:paraId="0629A144" w14:textId="08A1D4A3" w:rsidR="005F7FAE" w:rsidRDefault="005F7FAE" w:rsidP="001D4FF8"/>
    <w:p w14:paraId="43673985" w14:textId="1E139D58" w:rsidR="00F679FD" w:rsidRDefault="00F679FD" w:rsidP="001D4FF8">
      <w:proofErr w:type="spellStart"/>
      <w:r>
        <w:t>CharacteristicCategory</w:t>
      </w:r>
      <w:proofErr w:type="spellEnd"/>
      <w:r>
        <w:t xml:space="preserve"> – dependent on Classification and to be finalised.</w:t>
      </w:r>
    </w:p>
    <w:p w14:paraId="7187FCDA" w14:textId="6DB54B47" w:rsidR="00F679FD" w:rsidRDefault="00F679FD" w:rsidP="001D4FF8">
      <w:r>
        <w:t xml:space="preserve">If </w:t>
      </w:r>
      <w:proofErr w:type="spellStart"/>
      <w:r>
        <w:t>CharacteristicClassification</w:t>
      </w:r>
      <w:proofErr w:type="spellEnd"/>
      <w:r>
        <w:t xml:space="preserve"> is “Disability” Categories could be:</w:t>
      </w:r>
    </w:p>
    <w:p w14:paraId="1E58E42D" w14:textId="0354BEB4" w:rsidR="00F679FD" w:rsidRDefault="00F679FD" w:rsidP="00F679FD">
      <w:r>
        <w:t>GDD       Global Developmental Delay     </w:t>
      </w:r>
    </w:p>
    <w:p w14:paraId="5336618C" w14:textId="40526C7A" w:rsidR="00F679FD" w:rsidRDefault="00F679FD" w:rsidP="00F679FD">
      <w:r>
        <w:t xml:space="preserve">HI            Deaf and Hard of Hearing            </w:t>
      </w:r>
    </w:p>
    <w:p w14:paraId="68491179" w14:textId="3518602F" w:rsidR="00F679FD" w:rsidRDefault="00F679FD" w:rsidP="00F679FD">
      <w:r>
        <w:t xml:space="preserve">ID            Intellectual Disability                     </w:t>
      </w:r>
    </w:p>
    <w:p w14:paraId="56303216" w14:textId="032EB914" w:rsidR="00F679FD" w:rsidRDefault="00F679FD" w:rsidP="00F679FD">
      <w:r>
        <w:t xml:space="preserve">PD          Physical Disability                             </w:t>
      </w:r>
    </w:p>
    <w:p w14:paraId="11FE5BBF" w14:textId="327EEB1D" w:rsidR="00F679FD" w:rsidRDefault="00F679FD" w:rsidP="00F679FD">
      <w:r>
        <w:t xml:space="preserve">SMD      Severe Mental Disorder                       </w:t>
      </w:r>
    </w:p>
    <w:p w14:paraId="66127B7C" w14:textId="4A0E8FE1" w:rsidR="00F679FD" w:rsidRDefault="00F679FD" w:rsidP="00F679FD">
      <w:r>
        <w:t xml:space="preserve">SSLI        Specific Speech-Language Impairment    </w:t>
      </w:r>
    </w:p>
    <w:p w14:paraId="6E1840BA" w14:textId="2BB27B23" w:rsidR="00F679FD" w:rsidRDefault="00F679FD" w:rsidP="00F679FD">
      <w:r>
        <w:t xml:space="preserve">VI            Vision Impairment                                       </w:t>
      </w:r>
    </w:p>
    <w:p w14:paraId="33780300" w14:textId="792AC3BB" w:rsidR="00F679FD" w:rsidRDefault="00F679FD" w:rsidP="00F679FD">
      <w:r>
        <w:lastRenderedPageBreak/>
        <w:t xml:space="preserve">ASD        Autism Spectrum Disorder                         </w:t>
      </w:r>
    </w:p>
    <w:p w14:paraId="5F15D7E8" w14:textId="77777777" w:rsidR="00F679FD" w:rsidRDefault="00F679FD" w:rsidP="001D4FF8"/>
    <w:p w14:paraId="061C4F93" w14:textId="77777777" w:rsidR="0090796D" w:rsidRDefault="001D4FF8" w:rsidP="001D4FF8">
      <w:pPr>
        <w:pStyle w:val="Heading2"/>
      </w:pPr>
      <w:commentRangeStart w:id="35"/>
      <w:r>
        <w:t>Alert</w:t>
      </w:r>
      <w:commentRangeEnd w:id="35"/>
      <w:r w:rsidR="00B5127D">
        <w:rPr>
          <w:rStyle w:val="CommentReference"/>
          <w:rFonts w:asciiTheme="minorHAnsi" w:eastAsiaTheme="minorHAnsi" w:hAnsiTheme="minorHAnsi" w:cstheme="minorBidi"/>
          <w:color w:val="auto"/>
        </w:rPr>
        <w:commentReference w:id="35"/>
      </w:r>
    </w:p>
    <w:p w14:paraId="072571C7" w14:textId="77777777" w:rsidR="00C56C74" w:rsidRPr="00C56C74" w:rsidRDefault="00C56C74" w:rsidP="00C56C74">
      <w:r>
        <w:t>Could containing the following columns….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1209"/>
        <w:gridCol w:w="4019"/>
        <w:gridCol w:w="2614"/>
      </w:tblGrid>
      <w:tr w:rsidR="001D4FF8" w14:paraId="7C678183" w14:textId="77777777" w:rsidTr="00B5127D">
        <w:tc>
          <w:tcPr>
            <w:tcW w:w="2614" w:type="dxa"/>
          </w:tcPr>
          <w:p w14:paraId="428A9BAF" w14:textId="77777777" w:rsidR="001D4FF8" w:rsidRDefault="001D4FF8" w:rsidP="00B5127D">
            <w:r>
              <w:t>Element/Attribute</w:t>
            </w:r>
          </w:p>
        </w:tc>
        <w:tc>
          <w:tcPr>
            <w:tcW w:w="1209" w:type="dxa"/>
          </w:tcPr>
          <w:p w14:paraId="5A8371D9" w14:textId="77777777" w:rsidR="001D4FF8" w:rsidRDefault="001D4FF8" w:rsidP="00B5127D">
            <w:r>
              <w:t>Char</w:t>
            </w:r>
          </w:p>
        </w:tc>
        <w:tc>
          <w:tcPr>
            <w:tcW w:w="4019" w:type="dxa"/>
          </w:tcPr>
          <w:p w14:paraId="7FB37389" w14:textId="77777777" w:rsidR="001D4FF8" w:rsidRDefault="001D4FF8" w:rsidP="00B5127D">
            <w:r>
              <w:t>Description</w:t>
            </w:r>
          </w:p>
        </w:tc>
        <w:tc>
          <w:tcPr>
            <w:tcW w:w="2614" w:type="dxa"/>
          </w:tcPr>
          <w:p w14:paraId="22644994" w14:textId="77777777" w:rsidR="001D4FF8" w:rsidRDefault="001D4FF8" w:rsidP="00B5127D">
            <w:r>
              <w:t>Type</w:t>
            </w:r>
          </w:p>
        </w:tc>
      </w:tr>
      <w:tr w:rsidR="001D4FF8" w14:paraId="69F74B42" w14:textId="77777777" w:rsidTr="00B5127D">
        <w:tc>
          <w:tcPr>
            <w:tcW w:w="2614" w:type="dxa"/>
          </w:tcPr>
          <w:p w14:paraId="29E07B1F" w14:textId="77777777" w:rsidR="001D4FF8" w:rsidRPr="00A56921" w:rsidRDefault="001D4FF8" w:rsidP="00B5127D">
            <w:r>
              <w:t>RefId</w:t>
            </w:r>
          </w:p>
        </w:tc>
        <w:tc>
          <w:tcPr>
            <w:tcW w:w="1209" w:type="dxa"/>
          </w:tcPr>
          <w:p w14:paraId="23E029E8" w14:textId="77777777" w:rsidR="001D4FF8" w:rsidRPr="00A56921" w:rsidRDefault="001D4FF8" w:rsidP="00B5127D">
            <w:r>
              <w:t>M</w:t>
            </w:r>
          </w:p>
        </w:tc>
        <w:tc>
          <w:tcPr>
            <w:tcW w:w="4019" w:type="dxa"/>
          </w:tcPr>
          <w:p w14:paraId="69B4745B" w14:textId="77777777" w:rsidR="001D4FF8" w:rsidRPr="00A56921" w:rsidRDefault="001D4FF8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569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The unique identifier (GUID) of this </w:t>
            </w:r>
            <w:r w:rsidR="005F7FAE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Alert</w:t>
            </w:r>
            <w:r w:rsidRPr="00A569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  <w:p w14:paraId="4AE0C769" w14:textId="77777777" w:rsidR="001D4FF8" w:rsidRDefault="001D4FF8" w:rsidP="00B5127D">
            <w:r>
              <w:t> </w:t>
            </w:r>
          </w:p>
        </w:tc>
        <w:tc>
          <w:tcPr>
            <w:tcW w:w="2614" w:type="dxa"/>
          </w:tcPr>
          <w:p w14:paraId="2C4EE6C1" w14:textId="77777777" w:rsidR="001D4FF8" w:rsidRDefault="00F83C17" w:rsidP="00B5127D">
            <w:hyperlink r:id="rId14" w:anchor="RefIdType" w:history="1">
              <w:proofErr w:type="spellStart"/>
              <w:r w:rsidR="001D4FF8" w:rsidRPr="00A56921">
                <w:t>RefIdType</w:t>
              </w:r>
              <w:proofErr w:type="spellEnd"/>
            </w:hyperlink>
          </w:p>
        </w:tc>
      </w:tr>
      <w:tr w:rsidR="001D134E" w14:paraId="70BDEC56" w14:textId="77777777" w:rsidTr="00B5127D">
        <w:tc>
          <w:tcPr>
            <w:tcW w:w="2614" w:type="dxa"/>
          </w:tcPr>
          <w:p w14:paraId="177B7432" w14:textId="79D8E98B" w:rsidR="001D134E" w:rsidRDefault="001D134E" w:rsidP="005F7FAE">
            <w:proofErr w:type="spellStart"/>
            <w:r>
              <w:t>SchoolInfoRefId</w:t>
            </w:r>
            <w:proofErr w:type="spellEnd"/>
          </w:p>
        </w:tc>
        <w:tc>
          <w:tcPr>
            <w:tcW w:w="1209" w:type="dxa"/>
          </w:tcPr>
          <w:p w14:paraId="76256EF6" w14:textId="1184628C" w:rsidR="001D134E" w:rsidRDefault="001D134E" w:rsidP="00B5127D">
            <w:r>
              <w:t>O</w:t>
            </w:r>
          </w:p>
        </w:tc>
        <w:tc>
          <w:tcPr>
            <w:tcW w:w="4019" w:type="dxa"/>
          </w:tcPr>
          <w:p w14:paraId="151EDA8A" w14:textId="15EA55E9" w:rsidR="001D134E" w:rsidRDefault="001D134E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RefId of the School the Student is enrolled in if needed.</w:t>
            </w:r>
          </w:p>
        </w:tc>
        <w:tc>
          <w:tcPr>
            <w:tcW w:w="2614" w:type="dxa"/>
          </w:tcPr>
          <w:p w14:paraId="5BB2ADAF" w14:textId="2D55BAF9" w:rsidR="001D134E" w:rsidRDefault="001D134E" w:rsidP="00B5127D">
            <w:proofErr w:type="spellStart"/>
            <w:r>
              <w:t>IdRefType</w:t>
            </w:r>
            <w:proofErr w:type="spellEnd"/>
          </w:p>
        </w:tc>
      </w:tr>
      <w:tr w:rsidR="005F7FAE" w14:paraId="4E7D8CBF" w14:textId="77777777" w:rsidTr="00B5127D">
        <w:tc>
          <w:tcPr>
            <w:tcW w:w="2614" w:type="dxa"/>
          </w:tcPr>
          <w:p w14:paraId="4F0F1850" w14:textId="77777777" w:rsidR="005F7FAE" w:rsidRDefault="005F7FAE" w:rsidP="005F7FAE">
            <w:proofErr w:type="spellStart"/>
            <w:r>
              <w:t>StudentPersonalRefId</w:t>
            </w:r>
            <w:proofErr w:type="spellEnd"/>
          </w:p>
        </w:tc>
        <w:tc>
          <w:tcPr>
            <w:tcW w:w="1209" w:type="dxa"/>
          </w:tcPr>
          <w:p w14:paraId="1124A023" w14:textId="77777777" w:rsidR="005F7FAE" w:rsidRDefault="005F7FAE" w:rsidP="00B5127D">
            <w:r>
              <w:t>M</w:t>
            </w:r>
          </w:p>
        </w:tc>
        <w:tc>
          <w:tcPr>
            <w:tcW w:w="4019" w:type="dxa"/>
          </w:tcPr>
          <w:p w14:paraId="452027D8" w14:textId="77777777" w:rsidR="005F7FAE" w:rsidRPr="00A56921" w:rsidRDefault="005F7FAE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RefId of the Student to whom this Alert belongs.</w:t>
            </w:r>
          </w:p>
        </w:tc>
        <w:tc>
          <w:tcPr>
            <w:tcW w:w="2614" w:type="dxa"/>
          </w:tcPr>
          <w:p w14:paraId="7DA56E18" w14:textId="77777777" w:rsidR="005F7FAE" w:rsidRDefault="005F7FAE" w:rsidP="00B5127D">
            <w:proofErr w:type="spellStart"/>
            <w:r>
              <w:t>IdRefType</w:t>
            </w:r>
            <w:proofErr w:type="spellEnd"/>
          </w:p>
        </w:tc>
      </w:tr>
      <w:tr w:rsidR="001D4FF8" w14:paraId="3244B3EB" w14:textId="77777777" w:rsidTr="00B5127D">
        <w:tc>
          <w:tcPr>
            <w:tcW w:w="2614" w:type="dxa"/>
          </w:tcPr>
          <w:p w14:paraId="418D694F" w14:textId="77777777" w:rsidR="001D4FF8" w:rsidRDefault="005F7FAE" w:rsidP="005F7FAE">
            <w:proofErr w:type="spellStart"/>
            <w:r>
              <w:t>AlertCategory</w:t>
            </w:r>
            <w:proofErr w:type="spellEnd"/>
            <w:r w:rsidR="001D4FF8">
              <w:t xml:space="preserve"> </w:t>
            </w:r>
          </w:p>
        </w:tc>
        <w:tc>
          <w:tcPr>
            <w:tcW w:w="1209" w:type="dxa"/>
          </w:tcPr>
          <w:p w14:paraId="690DC115" w14:textId="77777777" w:rsidR="001D4FF8" w:rsidRDefault="005F7FAE" w:rsidP="00B5127D">
            <w:r>
              <w:t>M</w:t>
            </w:r>
          </w:p>
        </w:tc>
        <w:tc>
          <w:tcPr>
            <w:tcW w:w="4019" w:type="dxa"/>
          </w:tcPr>
          <w:p w14:paraId="4FB5241C" w14:textId="77777777" w:rsidR="001D4FF8" w:rsidRPr="00A56921" w:rsidRDefault="001D4FF8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614" w:type="dxa"/>
          </w:tcPr>
          <w:p w14:paraId="73372C12" w14:textId="77777777" w:rsidR="001D4FF8" w:rsidRDefault="001D4FF8" w:rsidP="00B5127D">
            <w:r>
              <w:t>Medical</w:t>
            </w:r>
          </w:p>
          <w:p w14:paraId="26A2AFF1" w14:textId="77777777" w:rsidR="001D4FF8" w:rsidRDefault="005F7FAE" w:rsidP="00B5127D">
            <w:r>
              <w:t>Legal</w:t>
            </w:r>
          </w:p>
          <w:p w14:paraId="4A447EB3" w14:textId="77777777" w:rsidR="001D4FF8" w:rsidRDefault="005F7FAE" w:rsidP="00B5127D">
            <w:r>
              <w:t>Discipline</w:t>
            </w:r>
          </w:p>
          <w:p w14:paraId="40BD842D" w14:textId="77777777" w:rsidR="001D4FF8" w:rsidRDefault="005F7FAE" w:rsidP="00B5127D">
            <w:r>
              <w:t>Educational</w:t>
            </w:r>
          </w:p>
          <w:p w14:paraId="41848272" w14:textId="1C726A05" w:rsidR="005F7FAE" w:rsidRDefault="001D134E" w:rsidP="00B5127D">
            <w:r>
              <w:t>Disability/</w:t>
            </w:r>
            <w:proofErr w:type="spellStart"/>
            <w:r w:rsidR="005F7FAE">
              <w:t>SpecialNeeds</w:t>
            </w:r>
            <w:proofErr w:type="spellEnd"/>
          </w:p>
          <w:p w14:paraId="138D2FED" w14:textId="77777777" w:rsidR="003010E4" w:rsidRDefault="003010E4" w:rsidP="00B5127D">
            <w:proofErr w:type="spellStart"/>
            <w:r>
              <w:t>PlanReview</w:t>
            </w:r>
            <w:proofErr w:type="spellEnd"/>
          </w:p>
          <w:p w14:paraId="4A18BE2D" w14:textId="7A17B5DF" w:rsidR="005F7FAE" w:rsidRDefault="005F7FAE" w:rsidP="009C7926">
            <w:r>
              <w:t>Other</w:t>
            </w:r>
          </w:p>
        </w:tc>
      </w:tr>
      <w:tr w:rsidR="005F7FAE" w14:paraId="03857250" w14:textId="77777777" w:rsidTr="00B5127D">
        <w:tc>
          <w:tcPr>
            <w:tcW w:w="2614" w:type="dxa"/>
          </w:tcPr>
          <w:p w14:paraId="10B7039C" w14:textId="77777777" w:rsidR="005F7FAE" w:rsidRDefault="005F7FAE" w:rsidP="005F7FAE">
            <w:proofErr w:type="spellStart"/>
            <w:r>
              <w:t>AlertDateInitiate</w:t>
            </w:r>
            <w:proofErr w:type="spellEnd"/>
          </w:p>
        </w:tc>
        <w:tc>
          <w:tcPr>
            <w:tcW w:w="1209" w:type="dxa"/>
          </w:tcPr>
          <w:p w14:paraId="581224DA" w14:textId="77777777" w:rsidR="005F7FAE" w:rsidRDefault="005F7FAE" w:rsidP="005F7FAE">
            <w:r>
              <w:t>O</w:t>
            </w:r>
          </w:p>
        </w:tc>
        <w:tc>
          <w:tcPr>
            <w:tcW w:w="4019" w:type="dxa"/>
          </w:tcPr>
          <w:p w14:paraId="4B1CAD57" w14:textId="77777777" w:rsidR="005F7FAE" w:rsidRPr="00A56921" w:rsidRDefault="005F7FAE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Date Alert Initiated</w:t>
            </w:r>
          </w:p>
        </w:tc>
        <w:tc>
          <w:tcPr>
            <w:tcW w:w="2614" w:type="dxa"/>
          </w:tcPr>
          <w:p w14:paraId="2632BCE5" w14:textId="19C8BBB5" w:rsidR="005F7FAE" w:rsidRDefault="00E34EF8" w:rsidP="00B5127D">
            <w:proofErr w:type="spellStart"/>
            <w:r>
              <w:t>xs</w:t>
            </w:r>
            <w:r w:rsidR="00F81E5C">
              <w:t>:date</w:t>
            </w:r>
            <w:proofErr w:type="spellEnd"/>
          </w:p>
        </w:tc>
      </w:tr>
      <w:tr w:rsidR="005F7FAE" w14:paraId="419D702D" w14:textId="77777777" w:rsidTr="00B5127D">
        <w:tc>
          <w:tcPr>
            <w:tcW w:w="2614" w:type="dxa"/>
          </w:tcPr>
          <w:p w14:paraId="317F27BA" w14:textId="77777777" w:rsidR="005F7FAE" w:rsidRDefault="005F7FAE" w:rsidP="005F7FAE">
            <w:proofErr w:type="spellStart"/>
            <w:r>
              <w:t>AlertDescription</w:t>
            </w:r>
            <w:proofErr w:type="spellEnd"/>
          </w:p>
        </w:tc>
        <w:tc>
          <w:tcPr>
            <w:tcW w:w="1209" w:type="dxa"/>
          </w:tcPr>
          <w:p w14:paraId="7623DB0A" w14:textId="77777777" w:rsidR="005F7FAE" w:rsidRDefault="005F7FAE" w:rsidP="00B5127D">
            <w:r>
              <w:t>O</w:t>
            </w:r>
          </w:p>
        </w:tc>
        <w:tc>
          <w:tcPr>
            <w:tcW w:w="4019" w:type="dxa"/>
          </w:tcPr>
          <w:p w14:paraId="589711FB" w14:textId="77777777" w:rsidR="005F7FAE" w:rsidRDefault="00F81E5C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Description of Alert</w:t>
            </w:r>
          </w:p>
        </w:tc>
        <w:tc>
          <w:tcPr>
            <w:tcW w:w="2614" w:type="dxa"/>
          </w:tcPr>
          <w:p w14:paraId="3699B40F" w14:textId="77777777" w:rsidR="005F7FAE" w:rsidRDefault="00F81E5C" w:rsidP="00B5127D">
            <w:proofErr w:type="spellStart"/>
            <w:r>
              <w:t>xs:string</w:t>
            </w:r>
            <w:proofErr w:type="spellEnd"/>
          </w:p>
        </w:tc>
      </w:tr>
      <w:tr w:rsidR="001D134E" w14:paraId="4DF02FAF" w14:textId="77777777" w:rsidTr="00B5127D">
        <w:tc>
          <w:tcPr>
            <w:tcW w:w="2614" w:type="dxa"/>
          </w:tcPr>
          <w:p w14:paraId="4B3182AD" w14:textId="0AE80C07" w:rsidR="001D134E" w:rsidRDefault="001D134E" w:rsidP="005F7FAE">
            <w:proofErr w:type="spellStart"/>
            <w:r>
              <w:t>AlertEndDate</w:t>
            </w:r>
            <w:proofErr w:type="spellEnd"/>
          </w:p>
        </w:tc>
        <w:tc>
          <w:tcPr>
            <w:tcW w:w="1209" w:type="dxa"/>
          </w:tcPr>
          <w:p w14:paraId="456F0CC0" w14:textId="0322326D" w:rsidR="001D134E" w:rsidRDefault="001D134E" w:rsidP="00B5127D">
            <w:r>
              <w:t>O</w:t>
            </w:r>
          </w:p>
        </w:tc>
        <w:tc>
          <w:tcPr>
            <w:tcW w:w="4019" w:type="dxa"/>
          </w:tcPr>
          <w:p w14:paraId="5048FCCA" w14:textId="4872B719" w:rsidR="001D134E" w:rsidRDefault="001D134E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Date Alert ceases to be of importance if known</w:t>
            </w:r>
          </w:p>
        </w:tc>
        <w:tc>
          <w:tcPr>
            <w:tcW w:w="2614" w:type="dxa"/>
          </w:tcPr>
          <w:p w14:paraId="1B169F76" w14:textId="476B1820" w:rsidR="001D134E" w:rsidRDefault="001D134E" w:rsidP="00B5127D">
            <w:proofErr w:type="spellStart"/>
            <w:r>
              <w:t>xs:date</w:t>
            </w:r>
            <w:proofErr w:type="spellEnd"/>
          </w:p>
        </w:tc>
      </w:tr>
      <w:tr w:rsidR="001D134E" w14:paraId="56D7570D" w14:textId="77777777" w:rsidTr="00B5127D">
        <w:tc>
          <w:tcPr>
            <w:tcW w:w="2614" w:type="dxa"/>
          </w:tcPr>
          <w:p w14:paraId="21398A11" w14:textId="743FB408" w:rsidR="001D134E" w:rsidRDefault="001D134E" w:rsidP="005F7FAE">
            <w:proofErr w:type="spellStart"/>
            <w:r>
              <w:t>EnrolmentRestricted</w:t>
            </w:r>
            <w:proofErr w:type="spellEnd"/>
          </w:p>
        </w:tc>
        <w:tc>
          <w:tcPr>
            <w:tcW w:w="1209" w:type="dxa"/>
          </w:tcPr>
          <w:p w14:paraId="3772719D" w14:textId="31C4E308" w:rsidR="001D134E" w:rsidRDefault="001D134E" w:rsidP="00B5127D">
            <w:r>
              <w:t>O</w:t>
            </w:r>
          </w:p>
        </w:tc>
        <w:tc>
          <w:tcPr>
            <w:tcW w:w="4019" w:type="dxa"/>
          </w:tcPr>
          <w:p w14:paraId="3C7D59CB" w14:textId="2E180C8E" w:rsidR="001D134E" w:rsidRDefault="001D134E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Is this Alert Restricted to a particular enrolment at a school?</w:t>
            </w:r>
          </w:p>
        </w:tc>
        <w:tc>
          <w:tcPr>
            <w:tcW w:w="2614" w:type="dxa"/>
          </w:tcPr>
          <w:p w14:paraId="2FEA9EB5" w14:textId="573AE381" w:rsidR="001D134E" w:rsidRDefault="001D134E" w:rsidP="00B5127D">
            <w:r>
              <w:t>Y/N</w:t>
            </w:r>
          </w:p>
        </w:tc>
      </w:tr>
    </w:tbl>
    <w:p w14:paraId="4FE54830" w14:textId="77777777" w:rsidR="001D4FF8" w:rsidRDefault="001D4FF8" w:rsidP="001D4FF8"/>
    <w:p w14:paraId="2A0F2B1C" w14:textId="77777777" w:rsidR="00F81E5C" w:rsidRDefault="00F81E5C" w:rsidP="001D4FF8"/>
    <w:p w14:paraId="22F5AA90" w14:textId="7177BE0B" w:rsidR="00E164E9" w:rsidRDefault="009B10AB" w:rsidP="00E164E9">
      <w:pPr>
        <w:pStyle w:val="Heading2"/>
      </w:pPr>
      <w:commentRangeStart w:id="36"/>
      <w:proofErr w:type="spellStart"/>
      <w:r>
        <w:t>Wellbeing</w:t>
      </w:r>
      <w:r w:rsidR="003F7B94">
        <w:t>Reponse</w:t>
      </w:r>
      <w:commentRangeEnd w:id="36"/>
      <w:proofErr w:type="spellEnd"/>
      <w:r w:rsidR="00AD6DAC">
        <w:rPr>
          <w:rStyle w:val="CommentReference"/>
          <w:rFonts w:asciiTheme="minorHAnsi" w:eastAsiaTheme="minorHAnsi" w:hAnsiTheme="minorHAnsi" w:cstheme="minorBidi"/>
          <w:color w:val="auto"/>
        </w:rPr>
        <w:commentReference w:id="36"/>
      </w:r>
    </w:p>
    <w:p w14:paraId="459D248A" w14:textId="6B47AF4F" w:rsidR="00E164E9" w:rsidRPr="00C56C74" w:rsidRDefault="0042473C" w:rsidP="00E164E9">
      <w:r>
        <w:t>Proposed to contain the following.  Initially Suspension</w:t>
      </w:r>
      <w:r w:rsidR="009C7926">
        <w:t>/Withdrawal</w:t>
      </w:r>
      <w:r>
        <w:t xml:space="preserve"> identified because of the impact on attendance.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0"/>
        <w:gridCol w:w="631"/>
        <w:gridCol w:w="66"/>
        <w:gridCol w:w="2633"/>
        <w:gridCol w:w="60"/>
        <w:gridCol w:w="1956"/>
      </w:tblGrid>
      <w:tr w:rsidR="0086782F" w14:paraId="0AD88A7C" w14:textId="77777777" w:rsidTr="00015CF9">
        <w:tc>
          <w:tcPr>
            <w:tcW w:w="5110" w:type="dxa"/>
          </w:tcPr>
          <w:p w14:paraId="388F8DE3" w14:textId="77777777" w:rsidR="00E164E9" w:rsidRDefault="00E164E9" w:rsidP="00B5127D">
            <w:r>
              <w:t>Element/Attribute</w:t>
            </w:r>
          </w:p>
        </w:tc>
        <w:tc>
          <w:tcPr>
            <w:tcW w:w="631" w:type="dxa"/>
          </w:tcPr>
          <w:p w14:paraId="76430970" w14:textId="77777777" w:rsidR="00E164E9" w:rsidRDefault="00E164E9" w:rsidP="00B5127D">
            <w:r>
              <w:t>Char</w:t>
            </w:r>
          </w:p>
        </w:tc>
        <w:tc>
          <w:tcPr>
            <w:tcW w:w="2699" w:type="dxa"/>
            <w:gridSpan w:val="2"/>
          </w:tcPr>
          <w:p w14:paraId="04CE14F0" w14:textId="77777777" w:rsidR="00E164E9" w:rsidRDefault="00E164E9" w:rsidP="00B5127D">
            <w:r>
              <w:t>Description</w:t>
            </w:r>
          </w:p>
        </w:tc>
        <w:tc>
          <w:tcPr>
            <w:tcW w:w="2016" w:type="dxa"/>
            <w:gridSpan w:val="2"/>
          </w:tcPr>
          <w:p w14:paraId="7105E96A" w14:textId="77777777" w:rsidR="00E164E9" w:rsidRDefault="00E164E9" w:rsidP="00B5127D">
            <w:r>
              <w:t>Type</w:t>
            </w:r>
          </w:p>
        </w:tc>
      </w:tr>
      <w:tr w:rsidR="0086782F" w14:paraId="6B10589F" w14:textId="77777777" w:rsidTr="00015CF9">
        <w:tc>
          <w:tcPr>
            <w:tcW w:w="5110" w:type="dxa"/>
          </w:tcPr>
          <w:p w14:paraId="30457E01" w14:textId="77777777" w:rsidR="00E164E9" w:rsidRPr="00A56921" w:rsidRDefault="00E164E9" w:rsidP="00B5127D">
            <w:r>
              <w:t>RefId</w:t>
            </w:r>
          </w:p>
        </w:tc>
        <w:tc>
          <w:tcPr>
            <w:tcW w:w="631" w:type="dxa"/>
          </w:tcPr>
          <w:p w14:paraId="74FFC6B9" w14:textId="77777777" w:rsidR="00E164E9" w:rsidRPr="00A56921" w:rsidRDefault="00E164E9" w:rsidP="00B5127D">
            <w:r>
              <w:t>M</w:t>
            </w:r>
          </w:p>
        </w:tc>
        <w:tc>
          <w:tcPr>
            <w:tcW w:w="2699" w:type="dxa"/>
            <w:gridSpan w:val="2"/>
          </w:tcPr>
          <w:p w14:paraId="1377A9A9" w14:textId="19C297AC" w:rsidR="00E164E9" w:rsidRPr="00A56921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569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The unique identifier (GUID) of this </w:t>
            </w:r>
            <w:proofErr w:type="spellStart"/>
            <w:r w:rsidR="00782C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WellbeingResponse</w:t>
            </w:r>
            <w:proofErr w:type="spellEnd"/>
          </w:p>
          <w:p w14:paraId="70B47502" w14:textId="77777777" w:rsidR="00E164E9" w:rsidRDefault="00E164E9" w:rsidP="00B5127D">
            <w:r>
              <w:t> </w:t>
            </w:r>
          </w:p>
        </w:tc>
        <w:tc>
          <w:tcPr>
            <w:tcW w:w="2016" w:type="dxa"/>
            <w:gridSpan w:val="2"/>
          </w:tcPr>
          <w:p w14:paraId="55F9CBE8" w14:textId="77777777" w:rsidR="00E164E9" w:rsidRDefault="00F83C17" w:rsidP="00B5127D">
            <w:hyperlink r:id="rId15" w:anchor="RefIdType" w:history="1">
              <w:proofErr w:type="spellStart"/>
              <w:r w:rsidR="00E164E9" w:rsidRPr="00A56921">
                <w:t>RefIdType</w:t>
              </w:r>
              <w:proofErr w:type="spellEnd"/>
            </w:hyperlink>
          </w:p>
        </w:tc>
      </w:tr>
      <w:tr w:rsidR="0086782F" w14:paraId="26DE4A9E" w14:textId="77777777" w:rsidTr="00015CF9">
        <w:tc>
          <w:tcPr>
            <w:tcW w:w="5110" w:type="dxa"/>
          </w:tcPr>
          <w:p w14:paraId="6D24C7B1" w14:textId="77777777" w:rsidR="00E164E9" w:rsidRDefault="00E164E9" w:rsidP="00B5127D">
            <w:proofErr w:type="spellStart"/>
            <w:r>
              <w:t>StudentPersonalRefId</w:t>
            </w:r>
            <w:proofErr w:type="spellEnd"/>
          </w:p>
        </w:tc>
        <w:tc>
          <w:tcPr>
            <w:tcW w:w="631" w:type="dxa"/>
          </w:tcPr>
          <w:p w14:paraId="370DBBED" w14:textId="77777777" w:rsidR="00E164E9" w:rsidRDefault="00E164E9" w:rsidP="00B5127D">
            <w:r>
              <w:t>M</w:t>
            </w:r>
          </w:p>
        </w:tc>
        <w:tc>
          <w:tcPr>
            <w:tcW w:w="2699" w:type="dxa"/>
            <w:gridSpan w:val="2"/>
          </w:tcPr>
          <w:p w14:paraId="24EF38DC" w14:textId="594155B5" w:rsidR="00E164E9" w:rsidRPr="00A56921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RefId of the Student to whom this </w:t>
            </w:r>
            <w:proofErr w:type="spellStart"/>
            <w:r w:rsidR="00782C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WellbeingResponse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belongs.</w:t>
            </w:r>
          </w:p>
        </w:tc>
        <w:tc>
          <w:tcPr>
            <w:tcW w:w="2016" w:type="dxa"/>
            <w:gridSpan w:val="2"/>
          </w:tcPr>
          <w:p w14:paraId="08650786" w14:textId="77777777" w:rsidR="00E164E9" w:rsidRDefault="00E164E9" w:rsidP="00B5127D">
            <w:proofErr w:type="spellStart"/>
            <w:r>
              <w:t>IdRefType</w:t>
            </w:r>
            <w:proofErr w:type="spellEnd"/>
          </w:p>
        </w:tc>
      </w:tr>
      <w:tr w:rsidR="00B75F0A" w:rsidRPr="00293525" w14:paraId="421C0BA0" w14:textId="77777777" w:rsidTr="00456CC6">
        <w:trPr>
          <w:ins w:id="37" w:author="Linda Marshall" w:date="2017-06-19T15:48:00Z"/>
        </w:trPr>
        <w:tc>
          <w:tcPr>
            <w:tcW w:w="5110" w:type="dxa"/>
          </w:tcPr>
          <w:p w14:paraId="75E313AD" w14:textId="77777777" w:rsidR="00B75F0A" w:rsidRDefault="00B75F0A" w:rsidP="00F9104F">
            <w:pPr>
              <w:pStyle w:val="NormalWeb"/>
              <w:spacing w:after="0"/>
              <w:rPr>
                <w:ins w:id="38" w:author="Linda Marshall" w:date="2017-06-19T15:48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ins w:id="39" w:author="Linda Marshall" w:date="2017-06-19T15:48:00Z">
              <w:r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SchoolInfoRefId</w:t>
              </w:r>
              <w:proofErr w:type="spellEnd"/>
            </w:ins>
          </w:p>
        </w:tc>
        <w:tc>
          <w:tcPr>
            <w:tcW w:w="697" w:type="dxa"/>
            <w:gridSpan w:val="2"/>
          </w:tcPr>
          <w:p w14:paraId="2376C5F7" w14:textId="77777777" w:rsidR="00B75F0A" w:rsidRPr="00293525" w:rsidRDefault="00B75F0A" w:rsidP="00F9104F">
            <w:pPr>
              <w:pStyle w:val="NormalWeb"/>
              <w:spacing w:after="0"/>
              <w:rPr>
                <w:ins w:id="40" w:author="Linda Marshall" w:date="2017-06-19T15:48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ins w:id="41" w:author="Linda Marshall" w:date="2017-06-19T15:48:00Z">
              <w:r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O</w:t>
              </w:r>
            </w:ins>
          </w:p>
        </w:tc>
        <w:tc>
          <w:tcPr>
            <w:tcW w:w="2693" w:type="dxa"/>
            <w:gridSpan w:val="2"/>
          </w:tcPr>
          <w:p w14:paraId="1E9560C9" w14:textId="77777777" w:rsidR="00B75F0A" w:rsidRPr="00293525" w:rsidRDefault="00B75F0A" w:rsidP="00F9104F">
            <w:pPr>
              <w:pStyle w:val="NormalWeb"/>
              <w:spacing w:after="0"/>
              <w:rPr>
                <w:ins w:id="42" w:author="Linda Marshall" w:date="2017-06-19T15:48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ins w:id="43" w:author="Linda Marshall" w:date="2017-06-19T15:48:00Z">
              <w:r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 xml:space="preserve">School campus where this event is being reported. </w:t>
              </w:r>
            </w:ins>
          </w:p>
        </w:tc>
        <w:tc>
          <w:tcPr>
            <w:tcW w:w="1956" w:type="dxa"/>
          </w:tcPr>
          <w:p w14:paraId="63AEC081" w14:textId="77777777" w:rsidR="00B75F0A" w:rsidRPr="00293525" w:rsidRDefault="00B75F0A" w:rsidP="00F9104F">
            <w:pPr>
              <w:pStyle w:val="NormalWeb"/>
              <w:spacing w:after="0"/>
              <w:rPr>
                <w:ins w:id="44" w:author="Linda Marshall" w:date="2017-06-19T15:48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ins w:id="45" w:author="Linda Marshall" w:date="2017-06-19T15:48:00Z">
              <w:r w:rsidRPr="00D12101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IdRefType</w:t>
              </w:r>
              <w:proofErr w:type="spellEnd"/>
            </w:ins>
          </w:p>
        </w:tc>
      </w:tr>
      <w:tr w:rsidR="0086782F" w14:paraId="1FBB99F7" w14:textId="77777777" w:rsidTr="00015CF9">
        <w:tc>
          <w:tcPr>
            <w:tcW w:w="5110" w:type="dxa"/>
          </w:tcPr>
          <w:p w14:paraId="38E145F2" w14:textId="3A81F1BF" w:rsidR="00E164E9" w:rsidRDefault="009B10AB" w:rsidP="00B5127D">
            <w:proofErr w:type="spellStart"/>
            <w:r>
              <w:t>Wellbeing</w:t>
            </w:r>
            <w:r w:rsidR="00782CB3">
              <w:t>Response</w:t>
            </w:r>
            <w:r>
              <w:t>Category</w:t>
            </w:r>
            <w:proofErr w:type="spellEnd"/>
            <w:r>
              <w:t xml:space="preserve"> </w:t>
            </w:r>
          </w:p>
        </w:tc>
        <w:tc>
          <w:tcPr>
            <w:tcW w:w="631" w:type="dxa"/>
          </w:tcPr>
          <w:p w14:paraId="354537BF" w14:textId="77777777" w:rsidR="00E164E9" w:rsidRDefault="00E164E9" w:rsidP="00B5127D">
            <w:r>
              <w:t>M</w:t>
            </w:r>
          </w:p>
        </w:tc>
        <w:tc>
          <w:tcPr>
            <w:tcW w:w="2699" w:type="dxa"/>
            <w:gridSpan w:val="2"/>
          </w:tcPr>
          <w:p w14:paraId="3B786444" w14:textId="77777777" w:rsidR="00E164E9" w:rsidRPr="00A56921" w:rsidRDefault="00E164E9" w:rsidP="00B5127D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016" w:type="dxa"/>
            <w:gridSpan w:val="2"/>
          </w:tcPr>
          <w:p w14:paraId="034EABEE" w14:textId="0C9E5E5F" w:rsidR="003F7B94" w:rsidRDefault="004154BB" w:rsidP="00B5127D">
            <w:r>
              <w:t>Suspension</w:t>
            </w:r>
          </w:p>
          <w:p w14:paraId="0DE685B4" w14:textId="1299B4C8" w:rsidR="00E164E9" w:rsidRDefault="00E164E9" w:rsidP="00B5127D">
            <w:r>
              <w:t>Detention</w:t>
            </w:r>
          </w:p>
          <w:p w14:paraId="34DB5674" w14:textId="77777777" w:rsidR="00E164E9" w:rsidRDefault="00E164E9" w:rsidP="00B5127D">
            <w:r>
              <w:t>Award</w:t>
            </w:r>
          </w:p>
          <w:p w14:paraId="5D907BA0" w14:textId="355A9791" w:rsidR="00E164E9" w:rsidRDefault="00E164E9" w:rsidP="00B5127D">
            <w:proofErr w:type="spellStart"/>
            <w:r>
              <w:t>PlanRequired</w:t>
            </w:r>
            <w:proofErr w:type="spellEnd"/>
          </w:p>
          <w:p w14:paraId="6F7568FE" w14:textId="7A4F2BC8" w:rsidR="009C7926" w:rsidRDefault="009C7926" w:rsidP="00B5127D">
            <w:proofErr w:type="spellStart"/>
            <w:r>
              <w:t>MultipleResponse</w:t>
            </w:r>
            <w:proofErr w:type="spellEnd"/>
          </w:p>
          <w:p w14:paraId="59A4BB8B" w14:textId="76F54D60" w:rsidR="00E164E9" w:rsidRDefault="009C7926" w:rsidP="00B5127D">
            <w:r>
              <w:t>Other</w:t>
            </w:r>
          </w:p>
        </w:tc>
      </w:tr>
      <w:tr w:rsidR="0086782F" w14:paraId="1214E2B5" w14:textId="77777777" w:rsidTr="00015CF9">
        <w:tc>
          <w:tcPr>
            <w:tcW w:w="5110" w:type="dxa"/>
          </w:tcPr>
          <w:p w14:paraId="7B0E63BB" w14:textId="4E91366F" w:rsidR="00E164E9" w:rsidRDefault="00782CB3" w:rsidP="00B5127D">
            <w:proofErr w:type="spellStart"/>
            <w:r>
              <w:lastRenderedPageBreak/>
              <w:t>WellbeingReponseNotes</w:t>
            </w:r>
            <w:proofErr w:type="spellEnd"/>
          </w:p>
        </w:tc>
        <w:tc>
          <w:tcPr>
            <w:tcW w:w="631" w:type="dxa"/>
          </w:tcPr>
          <w:p w14:paraId="7214F651" w14:textId="77777777" w:rsidR="00E164E9" w:rsidRDefault="00E164E9" w:rsidP="00B5127D">
            <w:r>
              <w:t>O</w:t>
            </w:r>
          </w:p>
        </w:tc>
        <w:tc>
          <w:tcPr>
            <w:tcW w:w="2699" w:type="dxa"/>
            <w:gridSpan w:val="2"/>
          </w:tcPr>
          <w:p w14:paraId="293A6528" w14:textId="33E20F3A" w:rsidR="00E164E9" w:rsidRPr="00A56921" w:rsidRDefault="00E164E9" w:rsidP="00B5127D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Text relating to the particular </w:t>
            </w:r>
            <w:proofErr w:type="spellStart"/>
            <w:r w:rsidR="00782CB3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WellbeingResponse</w:t>
            </w:r>
            <w:proofErr w:type="spellEnd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2016" w:type="dxa"/>
            <w:gridSpan w:val="2"/>
          </w:tcPr>
          <w:p w14:paraId="40478061" w14:textId="5D64EC61" w:rsidR="00E164E9" w:rsidRDefault="00797CE3" w:rsidP="00B5127D">
            <w:proofErr w:type="spellStart"/>
            <w:r>
              <w:t>xs:string</w:t>
            </w:r>
            <w:proofErr w:type="spellEnd"/>
          </w:p>
        </w:tc>
      </w:tr>
      <w:tr w:rsidR="00782CB3" w14:paraId="253E9550" w14:textId="77777777" w:rsidTr="00015CF9">
        <w:tc>
          <w:tcPr>
            <w:tcW w:w="5110" w:type="dxa"/>
          </w:tcPr>
          <w:p w14:paraId="30FFF987" w14:textId="284E4DCC" w:rsidR="00782CB3" w:rsidRDefault="00782CB3" w:rsidP="00F06D2F">
            <w:proofErr w:type="spellStart"/>
            <w:r>
              <w:t>WellbeingResponseStartDate</w:t>
            </w:r>
            <w:proofErr w:type="spellEnd"/>
          </w:p>
        </w:tc>
        <w:tc>
          <w:tcPr>
            <w:tcW w:w="631" w:type="dxa"/>
          </w:tcPr>
          <w:p w14:paraId="67148708" w14:textId="77777777" w:rsidR="00782CB3" w:rsidRDefault="00782CB3" w:rsidP="00F06D2F">
            <w:r>
              <w:t>M</w:t>
            </w:r>
          </w:p>
        </w:tc>
        <w:tc>
          <w:tcPr>
            <w:tcW w:w="2699" w:type="dxa"/>
            <w:gridSpan w:val="2"/>
          </w:tcPr>
          <w:p w14:paraId="198D39B1" w14:textId="3B728FF1" w:rsidR="00782CB3" w:rsidRPr="00401C64" w:rsidRDefault="00782CB3" w:rsidP="00F06D2F">
            <w:pPr>
              <w:rPr>
                <w:lang w:val="en-US"/>
              </w:rPr>
            </w:pPr>
            <w:r>
              <w:rPr>
                <w:lang w:val="en-US"/>
              </w:rPr>
              <w:t xml:space="preserve">The date the </w:t>
            </w:r>
            <w:proofErr w:type="spellStart"/>
            <w:r>
              <w:t>WellbeingResponse</w:t>
            </w:r>
            <w:proofErr w:type="spellEnd"/>
            <w:r>
              <w:t xml:space="preserve"> </w:t>
            </w:r>
            <w:r>
              <w:rPr>
                <w:lang w:val="en-US"/>
              </w:rPr>
              <w:t>period commenced.</w:t>
            </w:r>
          </w:p>
        </w:tc>
        <w:tc>
          <w:tcPr>
            <w:tcW w:w="2016" w:type="dxa"/>
            <w:gridSpan w:val="2"/>
          </w:tcPr>
          <w:p w14:paraId="59EAF179" w14:textId="77777777" w:rsidR="00782CB3" w:rsidRDefault="00782CB3" w:rsidP="00F06D2F">
            <w:proofErr w:type="spellStart"/>
            <w:r>
              <w:t>xs:date</w:t>
            </w:r>
            <w:proofErr w:type="spellEnd"/>
          </w:p>
        </w:tc>
      </w:tr>
      <w:tr w:rsidR="00782CB3" w14:paraId="46140F3D" w14:textId="77777777" w:rsidTr="00015CF9">
        <w:tc>
          <w:tcPr>
            <w:tcW w:w="5110" w:type="dxa"/>
          </w:tcPr>
          <w:p w14:paraId="6CF2D62E" w14:textId="5ABB6E23" w:rsidR="00782CB3" w:rsidRDefault="00782CB3" w:rsidP="00F06D2F">
            <w:proofErr w:type="spellStart"/>
            <w:r>
              <w:t>WellbeingResponseEndDate</w:t>
            </w:r>
            <w:proofErr w:type="spellEnd"/>
          </w:p>
        </w:tc>
        <w:tc>
          <w:tcPr>
            <w:tcW w:w="631" w:type="dxa"/>
          </w:tcPr>
          <w:p w14:paraId="3B0FA4C9" w14:textId="77777777" w:rsidR="00782CB3" w:rsidRDefault="00782CB3" w:rsidP="00F06D2F">
            <w:r>
              <w:t>O</w:t>
            </w:r>
          </w:p>
        </w:tc>
        <w:tc>
          <w:tcPr>
            <w:tcW w:w="2699" w:type="dxa"/>
            <w:gridSpan w:val="2"/>
          </w:tcPr>
          <w:p w14:paraId="62319972" w14:textId="63A4A9E9" w:rsidR="00782CB3" w:rsidRDefault="00782CB3" w:rsidP="00F06D2F">
            <w:pPr>
              <w:rPr>
                <w:lang w:val="en-US"/>
              </w:rPr>
            </w:pPr>
            <w:r>
              <w:rPr>
                <w:lang w:val="en-US"/>
              </w:rPr>
              <w:t xml:space="preserve">The date the </w:t>
            </w:r>
            <w:proofErr w:type="spellStart"/>
            <w:r>
              <w:t>WellbeingResponse</w:t>
            </w:r>
            <w:proofErr w:type="spellEnd"/>
            <w:r>
              <w:rPr>
                <w:lang w:val="en-US"/>
              </w:rPr>
              <w:t xml:space="preserve"> is due to finish.</w:t>
            </w:r>
          </w:p>
        </w:tc>
        <w:tc>
          <w:tcPr>
            <w:tcW w:w="2016" w:type="dxa"/>
            <w:gridSpan w:val="2"/>
          </w:tcPr>
          <w:p w14:paraId="23D88FDE" w14:textId="77777777" w:rsidR="00782CB3" w:rsidRDefault="00782CB3" w:rsidP="00F06D2F"/>
        </w:tc>
      </w:tr>
      <w:tr w:rsidR="0086782F" w14:paraId="0A774A3E" w14:textId="77777777" w:rsidTr="00015CF9">
        <w:tc>
          <w:tcPr>
            <w:tcW w:w="5110" w:type="dxa"/>
          </w:tcPr>
          <w:p w14:paraId="4D86DB86" w14:textId="77777777" w:rsidR="00782CB3" w:rsidRDefault="00782CB3" w:rsidP="00F06D2F">
            <w:r>
              <w:t>Suspension</w:t>
            </w:r>
          </w:p>
        </w:tc>
        <w:tc>
          <w:tcPr>
            <w:tcW w:w="631" w:type="dxa"/>
          </w:tcPr>
          <w:p w14:paraId="49A07EA4" w14:textId="77777777" w:rsidR="00782CB3" w:rsidRDefault="00782CB3" w:rsidP="00F06D2F">
            <w:r>
              <w:t>O</w:t>
            </w:r>
          </w:p>
        </w:tc>
        <w:tc>
          <w:tcPr>
            <w:tcW w:w="2699" w:type="dxa"/>
            <w:gridSpan w:val="2"/>
          </w:tcPr>
          <w:p w14:paraId="2D27470D" w14:textId="77777777" w:rsidR="00782CB3" w:rsidRDefault="00782CB3" w:rsidP="00F06D2F">
            <w:pPr>
              <w:pStyle w:val="NormalWeb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Container for details of a Removal/Suspension</w:t>
            </w:r>
          </w:p>
        </w:tc>
        <w:tc>
          <w:tcPr>
            <w:tcW w:w="2016" w:type="dxa"/>
            <w:gridSpan w:val="2"/>
          </w:tcPr>
          <w:p w14:paraId="56DD7FA9" w14:textId="77777777" w:rsidR="00782CB3" w:rsidRDefault="00782CB3" w:rsidP="00F06D2F">
            <w:proofErr w:type="spellStart"/>
            <w:r>
              <w:t>RemovalType</w:t>
            </w:r>
            <w:proofErr w:type="spellEnd"/>
            <w:r>
              <w:t xml:space="preserve">  </w:t>
            </w:r>
          </w:p>
        </w:tc>
      </w:tr>
      <w:tr w:rsidR="0086782F" w14:paraId="3873860C" w14:textId="77777777" w:rsidTr="00015CF9">
        <w:tc>
          <w:tcPr>
            <w:tcW w:w="5110" w:type="dxa"/>
          </w:tcPr>
          <w:p w14:paraId="6A59B480" w14:textId="72D9B5D0" w:rsidR="00E164E9" w:rsidRDefault="004154BB" w:rsidP="009B10AB">
            <w:r>
              <w:t>Suspension</w:t>
            </w:r>
            <w:r w:rsidR="00E164E9">
              <w:t>/</w:t>
            </w:r>
            <w:proofErr w:type="spellStart"/>
            <w:r>
              <w:t>Suspension</w:t>
            </w:r>
            <w:r w:rsidR="00E164E9">
              <w:t>Category</w:t>
            </w:r>
            <w:proofErr w:type="spellEnd"/>
          </w:p>
        </w:tc>
        <w:tc>
          <w:tcPr>
            <w:tcW w:w="631" w:type="dxa"/>
          </w:tcPr>
          <w:p w14:paraId="0E6E7961" w14:textId="77777777" w:rsidR="00E164E9" w:rsidRDefault="00E164E9" w:rsidP="00B5127D">
            <w:r>
              <w:t>M</w:t>
            </w:r>
          </w:p>
        </w:tc>
        <w:tc>
          <w:tcPr>
            <w:tcW w:w="2699" w:type="dxa"/>
            <w:gridSpan w:val="2"/>
          </w:tcPr>
          <w:p w14:paraId="6AE657D4" w14:textId="1DB0AE3F" w:rsidR="004154BB" w:rsidRDefault="00E164E9" w:rsidP="00B5127D">
            <w:pPr>
              <w:rPr>
                <w:i/>
                <w:lang w:val="en-US"/>
              </w:rPr>
            </w:pPr>
            <w:proofErr w:type="spellStart"/>
            <w:r>
              <w:rPr>
                <w:lang w:val="en-US"/>
              </w:rPr>
              <w:t>Categorisation</w:t>
            </w:r>
            <w:proofErr w:type="spellEnd"/>
            <w:r>
              <w:rPr>
                <w:lang w:val="en-US"/>
              </w:rPr>
              <w:t xml:space="preserve"> of</w:t>
            </w:r>
            <w:r w:rsidRPr="00401C64">
              <w:rPr>
                <w:lang w:val="en-US"/>
              </w:rPr>
              <w:t xml:space="preserve"> a </w:t>
            </w:r>
            <w:r w:rsidR="004154BB">
              <w:rPr>
                <w:lang w:val="en-US"/>
              </w:rPr>
              <w:t>Suspension</w:t>
            </w:r>
            <w:r w:rsidRPr="00401C64">
              <w:rPr>
                <w:lang w:val="en-US"/>
              </w:rPr>
              <w:t xml:space="preserve"> record to fall into</w:t>
            </w:r>
            <w:r w:rsidRPr="00401C64">
              <w:rPr>
                <w:i/>
                <w:lang w:val="en-US"/>
              </w:rPr>
              <w:t>, In Schoo</w:t>
            </w:r>
            <w:r w:rsidR="004154BB">
              <w:rPr>
                <w:lang w:val="en-US"/>
              </w:rPr>
              <w:t>l</w:t>
            </w:r>
            <w:r w:rsidR="004154BB" w:rsidRPr="00F2265A">
              <w:rPr>
                <w:i/>
                <w:lang w:val="en-US"/>
              </w:rPr>
              <w:t>,</w:t>
            </w:r>
            <w:r w:rsidR="004154BB">
              <w:rPr>
                <w:i/>
                <w:lang w:val="en-US"/>
              </w:rPr>
              <w:t xml:space="preserve"> Withdrawal, Expulsion/Exclusion</w:t>
            </w:r>
          </w:p>
          <w:p w14:paraId="008CD496" w14:textId="77777777" w:rsidR="00E164E9" w:rsidRPr="00401C64" w:rsidRDefault="00E164E9" w:rsidP="00E164E9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401C64">
              <w:rPr>
                <w:lang w:val="en-US"/>
              </w:rPr>
              <w:t xml:space="preserve">In School is usually NOT formally </w:t>
            </w:r>
            <w:proofErr w:type="spellStart"/>
            <w:r w:rsidRPr="00401C64">
              <w:rPr>
                <w:lang w:val="en-US"/>
              </w:rPr>
              <w:t>recognised</w:t>
            </w:r>
            <w:proofErr w:type="spellEnd"/>
            <w:r w:rsidRPr="00401C64">
              <w:rPr>
                <w:lang w:val="en-US"/>
              </w:rPr>
              <w:t xml:space="preserve"> by a jurisdiction but managed at a school level where the student is temporarily </w:t>
            </w:r>
            <w:commentRangeStart w:id="46"/>
            <w:r w:rsidRPr="00401C64">
              <w:rPr>
                <w:lang w:val="en-US"/>
              </w:rPr>
              <w:t xml:space="preserve">withdrawn </w:t>
            </w:r>
            <w:commentRangeEnd w:id="46"/>
            <w:r w:rsidR="00B5127D">
              <w:rPr>
                <w:rStyle w:val="CommentReference"/>
              </w:rPr>
              <w:commentReference w:id="46"/>
            </w:r>
            <w:r w:rsidRPr="00401C64">
              <w:rPr>
                <w:lang w:val="en-US"/>
              </w:rPr>
              <w:t>from normal classes.</w:t>
            </w:r>
          </w:p>
          <w:p w14:paraId="35C424EE" w14:textId="2FA9935B" w:rsidR="00E164E9" w:rsidRDefault="00E164E9" w:rsidP="00E164E9">
            <w:pPr>
              <w:pStyle w:val="ListParagraph"/>
              <w:numPr>
                <w:ilvl w:val="0"/>
                <w:numId w:val="5"/>
              </w:numPr>
            </w:pPr>
            <w:commentRangeStart w:id="47"/>
            <w:r w:rsidRPr="00401C64">
              <w:rPr>
                <w:lang w:val="en-US"/>
              </w:rPr>
              <w:t>Expulsion</w:t>
            </w:r>
            <w:r w:rsidR="00BE6505">
              <w:rPr>
                <w:lang w:val="en-US"/>
              </w:rPr>
              <w:t>/Exclusion</w:t>
            </w:r>
            <w:r w:rsidRPr="00401C64">
              <w:rPr>
                <w:lang w:val="en-US"/>
              </w:rPr>
              <w:t xml:space="preserve"> </w:t>
            </w:r>
            <w:r w:rsidR="0086782F">
              <w:rPr>
                <w:lang w:val="en-US"/>
              </w:rPr>
              <w:t>may mean</w:t>
            </w:r>
            <w:r w:rsidRPr="00401C64">
              <w:rPr>
                <w:lang w:val="en-US"/>
              </w:rPr>
              <w:t xml:space="preserve"> the student’s attendance at a school is terminated</w:t>
            </w:r>
            <w:commentRangeEnd w:id="47"/>
            <w:r w:rsidR="00B5127D">
              <w:rPr>
                <w:rStyle w:val="CommentReference"/>
              </w:rPr>
              <w:commentReference w:id="47"/>
            </w:r>
            <w:r w:rsidR="0086782F">
              <w:rPr>
                <w:lang w:val="en-US"/>
              </w:rPr>
              <w:t>.</w:t>
            </w:r>
          </w:p>
        </w:tc>
        <w:tc>
          <w:tcPr>
            <w:tcW w:w="2016" w:type="dxa"/>
            <w:gridSpan w:val="2"/>
          </w:tcPr>
          <w:p w14:paraId="3D4D3E60" w14:textId="4456465A" w:rsidR="00E164E9" w:rsidRDefault="00E164E9" w:rsidP="00B5127D">
            <w:r>
              <w:t>Expulsion</w:t>
            </w:r>
            <w:r w:rsidR="004D1F98">
              <w:t xml:space="preserve"> </w:t>
            </w:r>
          </w:p>
          <w:p w14:paraId="3A5540BC" w14:textId="3D407CEF" w:rsidR="004D1F98" w:rsidRDefault="004D1F98" w:rsidP="00B5127D">
            <w:r>
              <w:t>Whole Exclusion</w:t>
            </w:r>
          </w:p>
          <w:p w14:paraId="6E05B217" w14:textId="172B7DE7" w:rsidR="004D1F98" w:rsidRDefault="004D1F98" w:rsidP="00B5127D">
            <w:r>
              <w:t>Partial Exclusion</w:t>
            </w:r>
          </w:p>
          <w:p w14:paraId="13800E80" w14:textId="77777777" w:rsidR="00782CB3" w:rsidRDefault="00E164E9" w:rsidP="00B5127D">
            <w:proofErr w:type="spellStart"/>
            <w:r>
              <w:t>InSchool</w:t>
            </w:r>
            <w:proofErr w:type="spellEnd"/>
            <w:r w:rsidR="009B10AB">
              <w:t xml:space="preserve"> </w:t>
            </w:r>
          </w:p>
          <w:p w14:paraId="575EC93B" w14:textId="03F1A927" w:rsidR="00E164E9" w:rsidRDefault="009B10AB" w:rsidP="00B5127D">
            <w:r>
              <w:t>Withdrawal</w:t>
            </w:r>
          </w:p>
          <w:p w14:paraId="3EF9C6F9" w14:textId="6DE99D5F" w:rsidR="009B10AB" w:rsidRDefault="009B10AB" w:rsidP="00B5127D">
            <w:r>
              <w:t>Suspension</w:t>
            </w:r>
          </w:p>
          <w:p w14:paraId="6A5ACCE6" w14:textId="77777777" w:rsidR="00E164E9" w:rsidRDefault="00E164E9" w:rsidP="00B5127D">
            <w:r>
              <w:t>Other</w:t>
            </w:r>
          </w:p>
        </w:tc>
      </w:tr>
      <w:tr w:rsidR="0086782F" w14:paraId="6FA063BA" w14:textId="77777777" w:rsidTr="00015CF9">
        <w:tc>
          <w:tcPr>
            <w:tcW w:w="5110" w:type="dxa"/>
          </w:tcPr>
          <w:p w14:paraId="42EA42D1" w14:textId="055113D9" w:rsidR="00E164E9" w:rsidRDefault="004154BB" w:rsidP="00B5127D">
            <w:bookmarkStart w:id="48" w:name="_Hlk483993814"/>
            <w:r>
              <w:t>Suspension</w:t>
            </w:r>
            <w:r w:rsidR="00E164E9">
              <w:t>/</w:t>
            </w:r>
            <w:proofErr w:type="spellStart"/>
            <w:r w:rsidR="00782CB3">
              <w:t>WithdrawalTimeList</w:t>
            </w:r>
            <w:proofErr w:type="spellEnd"/>
          </w:p>
        </w:tc>
        <w:tc>
          <w:tcPr>
            <w:tcW w:w="631" w:type="dxa"/>
          </w:tcPr>
          <w:p w14:paraId="30121834" w14:textId="12732D2C" w:rsidR="00E164E9" w:rsidRDefault="00782CB3" w:rsidP="00B5127D">
            <w:r>
              <w:t>O</w:t>
            </w:r>
          </w:p>
        </w:tc>
        <w:tc>
          <w:tcPr>
            <w:tcW w:w="2699" w:type="dxa"/>
            <w:gridSpan w:val="2"/>
          </w:tcPr>
          <w:p w14:paraId="41375948" w14:textId="2C8B2389" w:rsidR="00E164E9" w:rsidRPr="00401C64" w:rsidRDefault="00782CB3" w:rsidP="00B5127D">
            <w:pPr>
              <w:rPr>
                <w:lang w:val="en-US"/>
              </w:rPr>
            </w:pPr>
            <w:r>
              <w:rPr>
                <w:lang w:val="en-US"/>
              </w:rPr>
              <w:t>Where a student is to be removed or withdrawn partially for particular times in a week within the Start and End dates of the Response.</w:t>
            </w:r>
          </w:p>
        </w:tc>
        <w:tc>
          <w:tcPr>
            <w:tcW w:w="2016" w:type="dxa"/>
            <w:gridSpan w:val="2"/>
          </w:tcPr>
          <w:p w14:paraId="0369098F" w14:textId="70DF16A8" w:rsidR="00E164E9" w:rsidRDefault="00782CB3" w:rsidP="00B5127D">
            <w:r>
              <w:t xml:space="preserve"> List</w:t>
            </w:r>
          </w:p>
        </w:tc>
      </w:tr>
      <w:tr w:rsidR="00782CB3" w14:paraId="2C2B6656" w14:textId="77777777" w:rsidTr="00015CF9">
        <w:tc>
          <w:tcPr>
            <w:tcW w:w="5110" w:type="dxa"/>
          </w:tcPr>
          <w:p w14:paraId="1473E342" w14:textId="24C1F96E" w:rsidR="00782CB3" w:rsidDel="009B10AB" w:rsidRDefault="00782CB3" w:rsidP="00B5127D">
            <w:r>
              <w:t>Suspension/</w:t>
            </w:r>
            <w:proofErr w:type="spellStart"/>
            <w:r>
              <w:t>Withdrawal</w:t>
            </w:r>
            <w:r w:rsidR="00540D3E">
              <w:t>TimeList</w:t>
            </w:r>
            <w:proofErr w:type="spellEnd"/>
            <w:r w:rsidR="00540D3E">
              <w:t>/Withdrawal</w:t>
            </w:r>
          </w:p>
        </w:tc>
        <w:tc>
          <w:tcPr>
            <w:tcW w:w="631" w:type="dxa"/>
          </w:tcPr>
          <w:p w14:paraId="3CE21B31" w14:textId="53FAC000" w:rsidR="00782CB3" w:rsidRDefault="00540D3E" w:rsidP="00B5127D">
            <w:r>
              <w:t>R</w:t>
            </w:r>
          </w:p>
        </w:tc>
        <w:tc>
          <w:tcPr>
            <w:tcW w:w="2699" w:type="dxa"/>
            <w:gridSpan w:val="2"/>
          </w:tcPr>
          <w:p w14:paraId="4939F3D4" w14:textId="19DCF380" w:rsidR="00782CB3" w:rsidRDefault="0086782F" w:rsidP="00B5127D">
            <w:pPr>
              <w:rPr>
                <w:lang w:val="en-US"/>
              </w:rPr>
            </w:pPr>
            <w:r>
              <w:rPr>
                <w:lang w:val="en-US"/>
              </w:rPr>
              <w:t>Repeatable Withdrawal</w:t>
            </w:r>
          </w:p>
        </w:tc>
        <w:tc>
          <w:tcPr>
            <w:tcW w:w="2016" w:type="dxa"/>
            <w:gridSpan w:val="2"/>
          </w:tcPr>
          <w:p w14:paraId="4F4BDB5D" w14:textId="03F9B566" w:rsidR="00782CB3" w:rsidRDefault="0086782F" w:rsidP="00B5127D">
            <w:r>
              <w:t>Container</w:t>
            </w:r>
          </w:p>
        </w:tc>
      </w:tr>
      <w:tr w:rsidR="00540D3E" w14:paraId="514A0D83" w14:textId="77777777" w:rsidTr="00015CF9">
        <w:tc>
          <w:tcPr>
            <w:tcW w:w="5110" w:type="dxa"/>
          </w:tcPr>
          <w:p w14:paraId="5EA7D6E4" w14:textId="2AC3EA2A" w:rsidR="00540D3E" w:rsidDel="009B10AB" w:rsidRDefault="00540D3E" w:rsidP="00B5127D">
            <w:r>
              <w:t>Suspension/</w:t>
            </w:r>
            <w:proofErr w:type="spellStart"/>
            <w:r>
              <w:t>WithdrawalT</w:t>
            </w:r>
            <w:r w:rsidR="00131932">
              <w:t>imeList</w:t>
            </w:r>
            <w:proofErr w:type="spellEnd"/>
            <w:r w:rsidR="00131932">
              <w:t>/</w:t>
            </w:r>
            <w:proofErr w:type="spellStart"/>
            <w:r w:rsidR="00131932">
              <w:t>Withdrawal</w:t>
            </w:r>
            <w:r>
              <w:t>Date</w:t>
            </w:r>
            <w:proofErr w:type="spellEnd"/>
          </w:p>
        </w:tc>
        <w:tc>
          <w:tcPr>
            <w:tcW w:w="631" w:type="dxa"/>
          </w:tcPr>
          <w:p w14:paraId="67EBC750" w14:textId="77777777" w:rsidR="00540D3E" w:rsidRDefault="00540D3E" w:rsidP="00B5127D"/>
        </w:tc>
        <w:tc>
          <w:tcPr>
            <w:tcW w:w="2699" w:type="dxa"/>
            <w:gridSpan w:val="2"/>
          </w:tcPr>
          <w:p w14:paraId="5B4A23C6" w14:textId="32192A05" w:rsidR="00540D3E" w:rsidRDefault="0086782F" w:rsidP="00B5127D">
            <w:pPr>
              <w:rPr>
                <w:lang w:val="en-US"/>
              </w:rPr>
            </w:pPr>
            <w:r>
              <w:rPr>
                <w:lang w:val="en-US"/>
              </w:rPr>
              <w:t>Date of the Withdrawal</w:t>
            </w:r>
          </w:p>
        </w:tc>
        <w:tc>
          <w:tcPr>
            <w:tcW w:w="2016" w:type="dxa"/>
            <w:gridSpan w:val="2"/>
          </w:tcPr>
          <w:p w14:paraId="464B495B" w14:textId="68B8218C" w:rsidR="00540D3E" w:rsidRDefault="0086782F" w:rsidP="00B5127D">
            <w:proofErr w:type="spellStart"/>
            <w:r>
              <w:t>xs:date</w:t>
            </w:r>
            <w:proofErr w:type="spellEnd"/>
          </w:p>
        </w:tc>
      </w:tr>
      <w:bookmarkEnd w:id="48"/>
      <w:tr w:rsidR="0086782F" w14:paraId="2A7A6457" w14:textId="77777777" w:rsidTr="00015CF9">
        <w:tc>
          <w:tcPr>
            <w:tcW w:w="5110" w:type="dxa"/>
          </w:tcPr>
          <w:p w14:paraId="1C0E5403" w14:textId="5381D9EC" w:rsidR="0086782F" w:rsidRDefault="0086782F" w:rsidP="0086782F">
            <w:r>
              <w:t>Suspension/</w:t>
            </w:r>
            <w:proofErr w:type="spellStart"/>
            <w:r>
              <w:t>WithdrawalTimeList</w:t>
            </w:r>
            <w:proofErr w:type="spellEnd"/>
            <w:r>
              <w:t>/</w:t>
            </w:r>
            <w:proofErr w:type="spellStart"/>
            <w:r>
              <w:t>WithdrawalStartTime</w:t>
            </w:r>
            <w:proofErr w:type="spellEnd"/>
          </w:p>
        </w:tc>
        <w:tc>
          <w:tcPr>
            <w:tcW w:w="631" w:type="dxa"/>
          </w:tcPr>
          <w:p w14:paraId="6CB9AF0F" w14:textId="6E458D04" w:rsidR="0086782F" w:rsidRDefault="0086782F" w:rsidP="0086782F">
            <w:r>
              <w:t>O</w:t>
            </w:r>
          </w:p>
        </w:tc>
        <w:tc>
          <w:tcPr>
            <w:tcW w:w="2699" w:type="dxa"/>
            <w:gridSpan w:val="2"/>
          </w:tcPr>
          <w:p w14:paraId="2A7DC697" w14:textId="55B24801" w:rsidR="0086782F" w:rsidRDefault="0086782F" w:rsidP="0086782F">
            <w:pPr>
              <w:rPr>
                <w:lang w:val="en-US"/>
              </w:rPr>
            </w:pPr>
            <w:r>
              <w:rPr>
                <w:lang w:val="en-US"/>
              </w:rPr>
              <w:t>Start time of the Withdrawal on that Day</w:t>
            </w:r>
          </w:p>
        </w:tc>
        <w:tc>
          <w:tcPr>
            <w:tcW w:w="2016" w:type="dxa"/>
            <w:gridSpan w:val="2"/>
          </w:tcPr>
          <w:p w14:paraId="36385750" w14:textId="23FFAEB6" w:rsidR="0086782F" w:rsidRDefault="0086782F" w:rsidP="0086782F">
            <w:proofErr w:type="spellStart"/>
            <w:r>
              <w:t>xs:time</w:t>
            </w:r>
            <w:proofErr w:type="spellEnd"/>
          </w:p>
        </w:tc>
      </w:tr>
      <w:tr w:rsidR="0086782F" w14:paraId="66FAC02B" w14:textId="77777777" w:rsidTr="00015CF9">
        <w:tc>
          <w:tcPr>
            <w:tcW w:w="5110" w:type="dxa"/>
          </w:tcPr>
          <w:p w14:paraId="37206A09" w14:textId="078166DA" w:rsidR="0086782F" w:rsidRDefault="0086782F" w:rsidP="0086782F">
            <w:r>
              <w:t>Suspension/</w:t>
            </w:r>
            <w:proofErr w:type="spellStart"/>
            <w:r>
              <w:t>WithdrawalTimeList</w:t>
            </w:r>
            <w:proofErr w:type="spellEnd"/>
            <w:r>
              <w:t>/</w:t>
            </w:r>
            <w:proofErr w:type="spellStart"/>
            <w:r w:rsidR="00D13961">
              <w:t>Withdrawal</w:t>
            </w:r>
            <w:r>
              <w:t>EndTime</w:t>
            </w:r>
            <w:proofErr w:type="spellEnd"/>
          </w:p>
        </w:tc>
        <w:tc>
          <w:tcPr>
            <w:tcW w:w="631" w:type="dxa"/>
          </w:tcPr>
          <w:p w14:paraId="7190B93A" w14:textId="3792248D" w:rsidR="0086782F" w:rsidRDefault="0086782F" w:rsidP="0086782F">
            <w:r>
              <w:t>O</w:t>
            </w:r>
          </w:p>
        </w:tc>
        <w:tc>
          <w:tcPr>
            <w:tcW w:w="2699" w:type="dxa"/>
            <w:gridSpan w:val="2"/>
          </w:tcPr>
          <w:p w14:paraId="581EDDBB" w14:textId="7BCA03C5" w:rsidR="0086782F" w:rsidRDefault="0086782F" w:rsidP="0086782F">
            <w:pPr>
              <w:rPr>
                <w:lang w:val="en-US"/>
              </w:rPr>
            </w:pPr>
            <w:r>
              <w:rPr>
                <w:lang w:val="en-US"/>
              </w:rPr>
              <w:t>End time of the Withdrawal on that Day</w:t>
            </w:r>
          </w:p>
        </w:tc>
        <w:tc>
          <w:tcPr>
            <w:tcW w:w="2016" w:type="dxa"/>
            <w:gridSpan w:val="2"/>
          </w:tcPr>
          <w:p w14:paraId="332D2BEC" w14:textId="255FF241" w:rsidR="0086782F" w:rsidRDefault="0086782F" w:rsidP="0086782F">
            <w:proofErr w:type="spellStart"/>
            <w:r>
              <w:t>xs:time</w:t>
            </w:r>
            <w:proofErr w:type="spellEnd"/>
          </w:p>
        </w:tc>
      </w:tr>
      <w:tr w:rsidR="0086782F" w14:paraId="11A95574" w14:textId="77777777" w:rsidTr="00015CF9">
        <w:tc>
          <w:tcPr>
            <w:tcW w:w="5110" w:type="dxa"/>
          </w:tcPr>
          <w:p w14:paraId="771EB9EC" w14:textId="5D0B347C" w:rsidR="0086782F" w:rsidRDefault="0086782F" w:rsidP="0086782F">
            <w:r>
              <w:t>Suspension/Duration</w:t>
            </w:r>
          </w:p>
        </w:tc>
        <w:tc>
          <w:tcPr>
            <w:tcW w:w="631" w:type="dxa"/>
          </w:tcPr>
          <w:p w14:paraId="70CF8D8A" w14:textId="047F1B7A" w:rsidR="0086782F" w:rsidRDefault="0086782F" w:rsidP="0086782F">
            <w:r>
              <w:t>O</w:t>
            </w:r>
          </w:p>
        </w:tc>
        <w:tc>
          <w:tcPr>
            <w:tcW w:w="2699" w:type="dxa"/>
            <w:gridSpan w:val="2"/>
          </w:tcPr>
          <w:p w14:paraId="6575DC3E" w14:textId="42FA73A6" w:rsidR="0086782F" w:rsidRPr="00401C64" w:rsidRDefault="0086782F" w:rsidP="0086782F">
            <w:pPr>
              <w:rPr>
                <w:lang w:val="en-US"/>
              </w:rPr>
            </w:pPr>
            <w:r>
              <w:rPr>
                <w:lang w:val="en-US"/>
              </w:rPr>
              <w:t xml:space="preserve">The duration of a Suspension in days 0.00 – </w:t>
            </w:r>
            <w:proofErr w:type="spellStart"/>
            <w:r>
              <w:rPr>
                <w:lang w:val="en-US"/>
              </w:rPr>
              <w:t>X.xx</w:t>
            </w:r>
            <w:proofErr w:type="spellEnd"/>
            <w:r>
              <w:rPr>
                <w:lang w:val="en-US"/>
              </w:rPr>
              <w:t>.  (Half Day = 0.5, Full Day = 1.0 or the percentage of any day.)  Must be provided for a Suspension when known.</w:t>
            </w:r>
          </w:p>
        </w:tc>
        <w:tc>
          <w:tcPr>
            <w:tcW w:w="2016" w:type="dxa"/>
            <w:gridSpan w:val="2"/>
          </w:tcPr>
          <w:p w14:paraId="758F3320" w14:textId="77777777" w:rsidR="0086782F" w:rsidRDefault="0086782F" w:rsidP="0086782F">
            <w:proofErr w:type="spellStart"/>
            <w:r>
              <w:t>xs:decimal</w:t>
            </w:r>
            <w:proofErr w:type="spellEnd"/>
          </w:p>
        </w:tc>
      </w:tr>
      <w:tr w:rsidR="0086782F" w14:paraId="234627BC" w14:textId="77777777" w:rsidTr="00015CF9">
        <w:tc>
          <w:tcPr>
            <w:tcW w:w="5110" w:type="dxa"/>
          </w:tcPr>
          <w:p w14:paraId="283FFC50" w14:textId="1D33827F" w:rsidR="0086782F" w:rsidRDefault="0086782F" w:rsidP="0086782F">
            <w:r>
              <w:t>Suspension/</w:t>
            </w:r>
            <w:proofErr w:type="spellStart"/>
            <w:r>
              <w:t>AdvisementDate</w:t>
            </w:r>
            <w:proofErr w:type="spellEnd"/>
          </w:p>
        </w:tc>
        <w:tc>
          <w:tcPr>
            <w:tcW w:w="631" w:type="dxa"/>
          </w:tcPr>
          <w:p w14:paraId="39BF533E" w14:textId="77777777" w:rsidR="0086782F" w:rsidRDefault="0086782F" w:rsidP="0086782F">
            <w:r>
              <w:t>O</w:t>
            </w:r>
          </w:p>
        </w:tc>
        <w:tc>
          <w:tcPr>
            <w:tcW w:w="2699" w:type="dxa"/>
            <w:gridSpan w:val="2"/>
          </w:tcPr>
          <w:p w14:paraId="7BE9449E" w14:textId="77777777" w:rsidR="0086782F" w:rsidRPr="00401C64" w:rsidRDefault="0086782F" w:rsidP="0086782F">
            <w:pPr>
              <w:rPr>
                <w:lang w:val="en-US"/>
              </w:rPr>
            </w:pPr>
            <w:r w:rsidRPr="00183987">
              <w:rPr>
                <w:lang w:val="en-US"/>
              </w:rPr>
              <w:t xml:space="preserve">The date </w:t>
            </w:r>
            <w:r>
              <w:rPr>
                <w:lang w:val="en-US"/>
              </w:rPr>
              <w:t>parent/</w:t>
            </w:r>
            <w:proofErr w:type="spellStart"/>
            <w:r>
              <w:rPr>
                <w:lang w:val="en-US"/>
              </w:rPr>
              <w:t>carers</w:t>
            </w:r>
            <w:proofErr w:type="spellEnd"/>
            <w:r>
              <w:rPr>
                <w:lang w:val="en-US"/>
              </w:rPr>
              <w:t xml:space="preserve"> were officially notified.  </w:t>
            </w:r>
          </w:p>
        </w:tc>
        <w:tc>
          <w:tcPr>
            <w:tcW w:w="2016" w:type="dxa"/>
            <w:gridSpan w:val="2"/>
          </w:tcPr>
          <w:p w14:paraId="3EFA4C19" w14:textId="77777777" w:rsidR="0086782F" w:rsidRDefault="0086782F" w:rsidP="0086782F">
            <w:proofErr w:type="spellStart"/>
            <w:r>
              <w:t>xs:date</w:t>
            </w:r>
            <w:proofErr w:type="spellEnd"/>
          </w:p>
        </w:tc>
      </w:tr>
      <w:tr w:rsidR="0086782F" w14:paraId="325243F5" w14:textId="77777777" w:rsidTr="00015CF9">
        <w:tc>
          <w:tcPr>
            <w:tcW w:w="5110" w:type="dxa"/>
          </w:tcPr>
          <w:p w14:paraId="556F2A2B" w14:textId="5C21F7C9" w:rsidR="0086782F" w:rsidRDefault="0086782F" w:rsidP="0086782F">
            <w:r>
              <w:t>Suspension/</w:t>
            </w:r>
            <w:proofErr w:type="spellStart"/>
            <w:r>
              <w:t>ResolutionMeetingTime</w:t>
            </w:r>
            <w:proofErr w:type="spellEnd"/>
          </w:p>
        </w:tc>
        <w:tc>
          <w:tcPr>
            <w:tcW w:w="631" w:type="dxa"/>
          </w:tcPr>
          <w:p w14:paraId="24B1896A" w14:textId="77777777" w:rsidR="0086782F" w:rsidRDefault="0086782F" w:rsidP="0086782F">
            <w:r>
              <w:t>O</w:t>
            </w:r>
          </w:p>
        </w:tc>
        <w:tc>
          <w:tcPr>
            <w:tcW w:w="2699" w:type="dxa"/>
            <w:gridSpan w:val="2"/>
          </w:tcPr>
          <w:p w14:paraId="49F18086" w14:textId="1E2BB5F5" w:rsidR="0086782F" w:rsidRPr="00401C64" w:rsidRDefault="0086782F" w:rsidP="0086782F">
            <w:pPr>
              <w:rPr>
                <w:lang w:val="en-US"/>
              </w:rPr>
            </w:pPr>
            <w:r w:rsidRPr="00183987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date and time at which a meeting with the student’s parents/</w:t>
            </w:r>
            <w:proofErr w:type="spellStart"/>
            <w:r>
              <w:rPr>
                <w:lang w:val="en-US"/>
              </w:rPr>
              <w:t>carers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lastRenderedPageBreak/>
              <w:t>was held to resolve the Suspension.</w:t>
            </w:r>
          </w:p>
        </w:tc>
        <w:tc>
          <w:tcPr>
            <w:tcW w:w="2016" w:type="dxa"/>
            <w:gridSpan w:val="2"/>
          </w:tcPr>
          <w:p w14:paraId="50DC666D" w14:textId="77777777" w:rsidR="0086782F" w:rsidRDefault="0086782F" w:rsidP="0086782F">
            <w:proofErr w:type="spellStart"/>
            <w:r>
              <w:lastRenderedPageBreak/>
              <w:t>xs:datetime</w:t>
            </w:r>
            <w:proofErr w:type="spellEnd"/>
          </w:p>
        </w:tc>
      </w:tr>
      <w:tr w:rsidR="0086782F" w14:paraId="257DD28E" w14:textId="77777777" w:rsidTr="00015CF9">
        <w:tc>
          <w:tcPr>
            <w:tcW w:w="5110" w:type="dxa"/>
          </w:tcPr>
          <w:p w14:paraId="1905D81C" w14:textId="0DF04CFA" w:rsidR="0086782F" w:rsidRDefault="0086782F" w:rsidP="0086782F">
            <w:r>
              <w:t>Suspension/</w:t>
            </w:r>
            <w:proofErr w:type="spellStart"/>
            <w:r>
              <w:t>ResolutionNotes</w:t>
            </w:r>
            <w:proofErr w:type="spellEnd"/>
          </w:p>
        </w:tc>
        <w:tc>
          <w:tcPr>
            <w:tcW w:w="631" w:type="dxa"/>
          </w:tcPr>
          <w:p w14:paraId="1040764D" w14:textId="77777777" w:rsidR="0086782F" w:rsidRDefault="0086782F" w:rsidP="0086782F">
            <w:r>
              <w:t>O</w:t>
            </w:r>
          </w:p>
        </w:tc>
        <w:tc>
          <w:tcPr>
            <w:tcW w:w="2699" w:type="dxa"/>
            <w:gridSpan w:val="2"/>
          </w:tcPr>
          <w:p w14:paraId="1407306E" w14:textId="21AE74E8" w:rsidR="0086782F" w:rsidRPr="00401C64" w:rsidRDefault="0086782F" w:rsidP="0086782F">
            <w:pPr>
              <w:rPr>
                <w:lang w:val="en-US"/>
              </w:rPr>
            </w:pPr>
            <w:r w:rsidRPr="00217368">
              <w:rPr>
                <w:lang w:val="en-US"/>
              </w:rPr>
              <w:t xml:space="preserve">Comments about how the </w:t>
            </w:r>
            <w:r>
              <w:rPr>
                <w:lang w:val="en-US"/>
              </w:rPr>
              <w:t xml:space="preserve">Suspension </w:t>
            </w:r>
            <w:r w:rsidRPr="00217368">
              <w:rPr>
                <w:lang w:val="en-US"/>
              </w:rPr>
              <w:t>has been resolved</w:t>
            </w:r>
            <w:r w:rsidR="008A3C15">
              <w:rPr>
                <w:lang w:val="en-US"/>
              </w:rPr>
              <w:t>, including any reparative actions the student needs to take</w:t>
            </w:r>
            <w:r w:rsidRPr="00217368">
              <w:rPr>
                <w:lang w:val="en-US"/>
              </w:rPr>
              <w:t>.</w:t>
            </w:r>
            <w:r w:rsidRPr="00401C64">
              <w:rPr>
                <w:lang w:val="en-US"/>
              </w:rPr>
              <w:t xml:space="preserve"> </w:t>
            </w:r>
          </w:p>
        </w:tc>
        <w:tc>
          <w:tcPr>
            <w:tcW w:w="2016" w:type="dxa"/>
            <w:gridSpan w:val="2"/>
          </w:tcPr>
          <w:p w14:paraId="72D9B83C" w14:textId="77777777" w:rsidR="0086782F" w:rsidRDefault="0086782F" w:rsidP="0086782F">
            <w:proofErr w:type="spellStart"/>
            <w:r>
              <w:t>xs:normalizedString</w:t>
            </w:r>
            <w:proofErr w:type="spellEnd"/>
          </w:p>
        </w:tc>
      </w:tr>
      <w:tr w:rsidR="0086782F" w14:paraId="7443E4AD" w14:textId="77777777" w:rsidTr="00015CF9">
        <w:tc>
          <w:tcPr>
            <w:tcW w:w="5110" w:type="dxa"/>
          </w:tcPr>
          <w:p w14:paraId="670355B2" w14:textId="1A7737A4" w:rsidR="0086782F" w:rsidRDefault="0086782F" w:rsidP="0086782F">
            <w:r>
              <w:t>Suspension/</w:t>
            </w:r>
            <w:proofErr w:type="spellStart"/>
            <w:r>
              <w:t>EarlyReturnDate</w:t>
            </w:r>
            <w:proofErr w:type="spellEnd"/>
          </w:p>
        </w:tc>
        <w:tc>
          <w:tcPr>
            <w:tcW w:w="631" w:type="dxa"/>
          </w:tcPr>
          <w:p w14:paraId="05FB6BC7" w14:textId="77777777" w:rsidR="0086782F" w:rsidRDefault="0086782F" w:rsidP="0086782F">
            <w:r>
              <w:t>O</w:t>
            </w:r>
          </w:p>
        </w:tc>
        <w:tc>
          <w:tcPr>
            <w:tcW w:w="2699" w:type="dxa"/>
            <w:gridSpan w:val="2"/>
          </w:tcPr>
          <w:p w14:paraId="19626A2B" w14:textId="3BA65C61" w:rsidR="0086782F" w:rsidRPr="00401C64" w:rsidRDefault="0086782F" w:rsidP="0086782F">
            <w:pPr>
              <w:rPr>
                <w:lang w:val="en-US"/>
              </w:rPr>
            </w:pPr>
            <w:r w:rsidRPr="00217368">
              <w:rPr>
                <w:lang w:val="en-US"/>
              </w:rPr>
              <w:t xml:space="preserve">The date at which the student was permitted to return to school earlier than the agreed duration would have allowed.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2016" w:type="dxa"/>
            <w:gridSpan w:val="2"/>
          </w:tcPr>
          <w:p w14:paraId="6F8FA1ED" w14:textId="77777777" w:rsidR="0086782F" w:rsidRDefault="0086782F" w:rsidP="0086782F">
            <w:proofErr w:type="spellStart"/>
            <w:r>
              <w:t>xs:date</w:t>
            </w:r>
            <w:proofErr w:type="spellEnd"/>
          </w:p>
        </w:tc>
      </w:tr>
      <w:tr w:rsidR="0086782F" w14:paraId="5037707E" w14:textId="77777777" w:rsidTr="00015CF9">
        <w:tc>
          <w:tcPr>
            <w:tcW w:w="5110" w:type="dxa"/>
          </w:tcPr>
          <w:p w14:paraId="6BA8AA1F" w14:textId="6A9E5921" w:rsidR="0086782F" w:rsidRDefault="0086782F" w:rsidP="0086782F">
            <w:r>
              <w:t>Suspension/Status</w:t>
            </w:r>
          </w:p>
        </w:tc>
        <w:tc>
          <w:tcPr>
            <w:tcW w:w="631" w:type="dxa"/>
          </w:tcPr>
          <w:p w14:paraId="4093490B" w14:textId="77777777" w:rsidR="0086782F" w:rsidRDefault="0086782F" w:rsidP="0086782F">
            <w:r>
              <w:t>O</w:t>
            </w:r>
          </w:p>
        </w:tc>
        <w:tc>
          <w:tcPr>
            <w:tcW w:w="2699" w:type="dxa"/>
            <w:gridSpan w:val="2"/>
          </w:tcPr>
          <w:p w14:paraId="6D66067B" w14:textId="77777777" w:rsidR="0086782F" w:rsidRPr="00401C64" w:rsidRDefault="0086782F" w:rsidP="0086782F">
            <w:pPr>
              <w:rPr>
                <w:lang w:val="en-US"/>
              </w:rPr>
            </w:pPr>
            <w:r>
              <w:rPr>
                <w:lang w:val="en-US"/>
              </w:rPr>
              <w:t>Current Status</w:t>
            </w:r>
          </w:p>
        </w:tc>
        <w:tc>
          <w:tcPr>
            <w:tcW w:w="2016" w:type="dxa"/>
            <w:gridSpan w:val="2"/>
          </w:tcPr>
          <w:p w14:paraId="7E139491" w14:textId="77777777" w:rsidR="0086782F" w:rsidRDefault="0086782F" w:rsidP="0086782F">
            <w:r>
              <w:t xml:space="preserve">Resolved, </w:t>
            </w:r>
            <w:proofErr w:type="spellStart"/>
            <w:r>
              <w:t>UnResolved</w:t>
            </w:r>
            <w:proofErr w:type="spellEnd"/>
            <w:r>
              <w:t>, Other</w:t>
            </w:r>
          </w:p>
        </w:tc>
      </w:tr>
      <w:tr w:rsidR="0086782F" w14:paraId="73ACEE52" w14:textId="77777777" w:rsidTr="00015CF9">
        <w:tc>
          <w:tcPr>
            <w:tcW w:w="5110" w:type="dxa"/>
          </w:tcPr>
          <w:p w14:paraId="4E2EF48E" w14:textId="77777777" w:rsidR="0086782F" w:rsidRDefault="0086782F" w:rsidP="0086782F">
            <w:r>
              <w:t>Detention</w:t>
            </w:r>
          </w:p>
        </w:tc>
        <w:tc>
          <w:tcPr>
            <w:tcW w:w="631" w:type="dxa"/>
          </w:tcPr>
          <w:p w14:paraId="7A68D71B" w14:textId="77777777" w:rsidR="0086782F" w:rsidRDefault="0086782F" w:rsidP="0086782F"/>
        </w:tc>
        <w:tc>
          <w:tcPr>
            <w:tcW w:w="2699" w:type="dxa"/>
            <w:gridSpan w:val="2"/>
          </w:tcPr>
          <w:p w14:paraId="231119C0" w14:textId="780C5A49" w:rsidR="0086782F" w:rsidRDefault="00015CF9" w:rsidP="008678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Container for details of a Detention</w:t>
            </w:r>
          </w:p>
        </w:tc>
        <w:tc>
          <w:tcPr>
            <w:tcW w:w="2016" w:type="dxa"/>
            <w:gridSpan w:val="2"/>
          </w:tcPr>
          <w:p w14:paraId="6215A6CD" w14:textId="77777777" w:rsidR="0086782F" w:rsidRDefault="0086782F" w:rsidP="0086782F">
            <w:proofErr w:type="spellStart"/>
            <w:r>
              <w:t>DetentionType</w:t>
            </w:r>
            <w:proofErr w:type="spellEnd"/>
          </w:p>
        </w:tc>
      </w:tr>
      <w:tr w:rsidR="00015CF9" w14:paraId="5AB287AE" w14:textId="77777777" w:rsidTr="00F06D2F">
        <w:tc>
          <w:tcPr>
            <w:tcW w:w="5110" w:type="dxa"/>
          </w:tcPr>
          <w:p w14:paraId="713A21EB" w14:textId="1A7794C7" w:rsidR="00015CF9" w:rsidRDefault="00015CF9" w:rsidP="00F06D2F">
            <w:r>
              <w:t>Detention/</w:t>
            </w:r>
            <w:proofErr w:type="spellStart"/>
            <w:r>
              <w:t>DetentionCategory</w:t>
            </w:r>
            <w:proofErr w:type="spellEnd"/>
          </w:p>
        </w:tc>
        <w:tc>
          <w:tcPr>
            <w:tcW w:w="631" w:type="dxa"/>
          </w:tcPr>
          <w:p w14:paraId="5E34274F" w14:textId="77777777" w:rsidR="00015CF9" w:rsidRDefault="00015CF9" w:rsidP="00F06D2F">
            <w:r>
              <w:t>M</w:t>
            </w:r>
          </w:p>
        </w:tc>
        <w:tc>
          <w:tcPr>
            <w:tcW w:w="2699" w:type="dxa"/>
            <w:gridSpan w:val="2"/>
          </w:tcPr>
          <w:p w14:paraId="44377A5D" w14:textId="768C9615" w:rsidR="00015CF9" w:rsidRDefault="00015CF9" w:rsidP="00015CF9">
            <w:r>
              <w:t>Categorisation of a Detention</w:t>
            </w:r>
          </w:p>
        </w:tc>
        <w:tc>
          <w:tcPr>
            <w:tcW w:w="2016" w:type="dxa"/>
            <w:gridSpan w:val="2"/>
          </w:tcPr>
          <w:p w14:paraId="1544CB89" w14:textId="395EC6F7" w:rsidR="00015CF9" w:rsidRDefault="00015CF9" w:rsidP="00F06D2F">
            <w:r>
              <w:t>Before School</w:t>
            </w:r>
          </w:p>
          <w:p w14:paraId="0403D577" w14:textId="3927183C" w:rsidR="00015CF9" w:rsidRDefault="00015CF9" w:rsidP="00F06D2F">
            <w:r>
              <w:t>Recess</w:t>
            </w:r>
          </w:p>
          <w:p w14:paraId="2BD9788F" w14:textId="0037D7F4" w:rsidR="00015CF9" w:rsidRDefault="00015CF9" w:rsidP="00F06D2F">
            <w:r>
              <w:t>Lunch</w:t>
            </w:r>
          </w:p>
          <w:p w14:paraId="796468EE" w14:textId="53B9B4B9" w:rsidR="00015CF9" w:rsidRDefault="00015CF9" w:rsidP="00F06D2F">
            <w:r>
              <w:t>After School</w:t>
            </w:r>
          </w:p>
          <w:p w14:paraId="0B411440" w14:textId="77777777" w:rsidR="00015CF9" w:rsidRDefault="00015CF9" w:rsidP="00F06D2F">
            <w:r>
              <w:t>Other</w:t>
            </w:r>
          </w:p>
        </w:tc>
      </w:tr>
      <w:tr w:rsidR="00015CF9" w14:paraId="0911D788" w14:textId="77777777" w:rsidTr="00015CF9">
        <w:tc>
          <w:tcPr>
            <w:tcW w:w="5110" w:type="dxa"/>
          </w:tcPr>
          <w:p w14:paraId="3C282ED3" w14:textId="3EB5F23B" w:rsidR="00015CF9" w:rsidRDefault="00015CF9" w:rsidP="0086782F">
            <w:r>
              <w:t>Detention/</w:t>
            </w:r>
            <w:proofErr w:type="spellStart"/>
            <w:r>
              <w:t>DetentionLocation</w:t>
            </w:r>
            <w:proofErr w:type="spellEnd"/>
          </w:p>
        </w:tc>
        <w:tc>
          <w:tcPr>
            <w:tcW w:w="631" w:type="dxa"/>
          </w:tcPr>
          <w:p w14:paraId="6C991E14" w14:textId="651A8FA8" w:rsidR="00015CF9" w:rsidRDefault="00015CF9" w:rsidP="0086782F">
            <w:r>
              <w:t>O</w:t>
            </w:r>
          </w:p>
        </w:tc>
        <w:tc>
          <w:tcPr>
            <w:tcW w:w="2699" w:type="dxa"/>
            <w:gridSpan w:val="2"/>
          </w:tcPr>
          <w:p w14:paraId="4923E5C4" w14:textId="791583EA" w:rsidR="00015CF9" w:rsidRDefault="00015CF9" w:rsidP="008678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Location of the Detention</w:t>
            </w:r>
          </w:p>
        </w:tc>
        <w:tc>
          <w:tcPr>
            <w:tcW w:w="2016" w:type="dxa"/>
            <w:gridSpan w:val="2"/>
          </w:tcPr>
          <w:p w14:paraId="01327DD4" w14:textId="7158E98F" w:rsidR="00015CF9" w:rsidRDefault="00015CF9" w:rsidP="0086782F">
            <w:r>
              <w:t>TBD</w:t>
            </w:r>
          </w:p>
        </w:tc>
      </w:tr>
      <w:tr w:rsidR="00015CF9" w14:paraId="15818EC7" w14:textId="77777777" w:rsidTr="00015CF9">
        <w:tc>
          <w:tcPr>
            <w:tcW w:w="5110" w:type="dxa"/>
          </w:tcPr>
          <w:p w14:paraId="4C3FB68D" w14:textId="241DA372" w:rsidR="00015CF9" w:rsidRDefault="00015CF9" w:rsidP="0086782F">
            <w:r>
              <w:t>Detention/Status</w:t>
            </w:r>
          </w:p>
        </w:tc>
        <w:tc>
          <w:tcPr>
            <w:tcW w:w="631" w:type="dxa"/>
          </w:tcPr>
          <w:p w14:paraId="434B1551" w14:textId="41246E68" w:rsidR="00015CF9" w:rsidRDefault="00015CF9" w:rsidP="0086782F">
            <w:r>
              <w:t>O</w:t>
            </w:r>
          </w:p>
        </w:tc>
        <w:tc>
          <w:tcPr>
            <w:tcW w:w="2699" w:type="dxa"/>
            <w:gridSpan w:val="2"/>
          </w:tcPr>
          <w:p w14:paraId="327D92F4" w14:textId="7F36A56F" w:rsidR="00015CF9" w:rsidRPr="00A56921" w:rsidRDefault="00015CF9" w:rsidP="008678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</w:p>
        </w:tc>
        <w:tc>
          <w:tcPr>
            <w:tcW w:w="2016" w:type="dxa"/>
            <w:gridSpan w:val="2"/>
          </w:tcPr>
          <w:p w14:paraId="36CD4B21" w14:textId="1F2CE858" w:rsidR="00015CF9" w:rsidRDefault="00015CF9" w:rsidP="0086782F">
            <w:r>
              <w:t>Resolved</w:t>
            </w:r>
          </w:p>
          <w:p w14:paraId="65412678" w14:textId="5C43D73D" w:rsidR="00015CF9" w:rsidRDefault="002E5B70" w:rsidP="0086782F">
            <w:r>
              <w:t>Unresolved</w:t>
            </w:r>
          </w:p>
          <w:p w14:paraId="167B5BE8" w14:textId="64204CB0" w:rsidR="00015CF9" w:rsidRDefault="00015CF9" w:rsidP="0086782F">
            <w:r>
              <w:t>Other</w:t>
            </w:r>
          </w:p>
        </w:tc>
      </w:tr>
      <w:tr w:rsidR="00015CF9" w14:paraId="01D625C0" w14:textId="77777777" w:rsidTr="00015CF9">
        <w:tc>
          <w:tcPr>
            <w:tcW w:w="5110" w:type="dxa"/>
          </w:tcPr>
          <w:p w14:paraId="264F2450" w14:textId="2C84A664" w:rsidR="00015CF9" w:rsidRDefault="00015CF9" w:rsidP="0086782F">
            <w:proofErr w:type="spellStart"/>
            <w:r>
              <w:t>PlanRequired</w:t>
            </w:r>
            <w:proofErr w:type="spellEnd"/>
          </w:p>
        </w:tc>
        <w:tc>
          <w:tcPr>
            <w:tcW w:w="631" w:type="dxa"/>
          </w:tcPr>
          <w:p w14:paraId="4530D77F" w14:textId="77E3A8F2" w:rsidR="00015CF9" w:rsidRDefault="004C3FB1" w:rsidP="0086782F">
            <w:r>
              <w:t>O</w:t>
            </w:r>
          </w:p>
        </w:tc>
        <w:tc>
          <w:tcPr>
            <w:tcW w:w="2699" w:type="dxa"/>
            <w:gridSpan w:val="2"/>
          </w:tcPr>
          <w:p w14:paraId="7DC7F315" w14:textId="31A519AD" w:rsidR="00015CF9" w:rsidRPr="00401C64" w:rsidRDefault="00015CF9" w:rsidP="0086782F">
            <w:pPr>
              <w:rPr>
                <w:lang w:val="en-US"/>
              </w:rPr>
            </w:pPr>
            <w:r>
              <w:t xml:space="preserve">Information to define the need for a Plan.  </w:t>
            </w:r>
            <w:r w:rsidR="004C3FB1">
              <w:t>A Personalised</w:t>
            </w:r>
            <w:r>
              <w:t xml:space="preserve"> Plan </w:t>
            </w:r>
            <w:r w:rsidR="004C3FB1">
              <w:t>will be referenced by a separate Object.</w:t>
            </w:r>
          </w:p>
        </w:tc>
        <w:tc>
          <w:tcPr>
            <w:tcW w:w="2016" w:type="dxa"/>
            <w:gridSpan w:val="2"/>
          </w:tcPr>
          <w:p w14:paraId="7AC5658F" w14:textId="598F9901" w:rsidR="00015CF9" w:rsidRDefault="004C3FB1" w:rsidP="0086782F">
            <w:r>
              <w:t>Container</w:t>
            </w:r>
          </w:p>
        </w:tc>
      </w:tr>
      <w:tr w:rsidR="004C3FB1" w14:paraId="4F4A7E7F" w14:textId="77777777" w:rsidTr="00015CF9">
        <w:tc>
          <w:tcPr>
            <w:tcW w:w="5110" w:type="dxa"/>
          </w:tcPr>
          <w:p w14:paraId="2906FA72" w14:textId="033140EB" w:rsidR="004C3FB1" w:rsidRDefault="004C3FB1" w:rsidP="0086782F">
            <w:proofErr w:type="spellStart"/>
            <w:r>
              <w:t>PlanRequiredList</w:t>
            </w:r>
            <w:proofErr w:type="spellEnd"/>
          </w:p>
        </w:tc>
        <w:tc>
          <w:tcPr>
            <w:tcW w:w="631" w:type="dxa"/>
          </w:tcPr>
          <w:p w14:paraId="0BC2B724" w14:textId="5C6A9191" w:rsidR="004C3FB1" w:rsidRDefault="004C3FB1" w:rsidP="0086782F">
            <w:r>
              <w:t>O</w:t>
            </w:r>
          </w:p>
        </w:tc>
        <w:tc>
          <w:tcPr>
            <w:tcW w:w="2699" w:type="dxa"/>
            <w:gridSpan w:val="2"/>
          </w:tcPr>
          <w:p w14:paraId="47F89DBE" w14:textId="5668C0E9" w:rsidR="004C3FB1" w:rsidRDefault="004C3FB1" w:rsidP="0086782F">
            <w:r>
              <w:t xml:space="preserve">List to </w:t>
            </w:r>
            <w:r w:rsidR="009C7926">
              <w:t xml:space="preserve">contain information of any plans that may eventuate.  </w:t>
            </w:r>
          </w:p>
        </w:tc>
        <w:tc>
          <w:tcPr>
            <w:tcW w:w="2016" w:type="dxa"/>
            <w:gridSpan w:val="2"/>
          </w:tcPr>
          <w:p w14:paraId="27C86EAC" w14:textId="3B2F1E49" w:rsidR="004C3FB1" w:rsidRDefault="004C3FB1" w:rsidP="0086782F">
            <w:r>
              <w:t>List</w:t>
            </w:r>
          </w:p>
        </w:tc>
      </w:tr>
      <w:tr w:rsidR="004C3FB1" w14:paraId="4D53E0B7" w14:textId="77777777" w:rsidTr="00015CF9">
        <w:tc>
          <w:tcPr>
            <w:tcW w:w="5110" w:type="dxa"/>
          </w:tcPr>
          <w:p w14:paraId="1F35F292" w14:textId="7ACB1827" w:rsidR="004C3FB1" w:rsidRDefault="004C3FB1" w:rsidP="0086782F">
            <w:proofErr w:type="spellStart"/>
            <w:r>
              <w:t>PlanRequired</w:t>
            </w:r>
            <w:proofErr w:type="spellEnd"/>
            <w:r>
              <w:t>/Plan</w:t>
            </w:r>
          </w:p>
        </w:tc>
        <w:tc>
          <w:tcPr>
            <w:tcW w:w="631" w:type="dxa"/>
          </w:tcPr>
          <w:p w14:paraId="73A7A0C1" w14:textId="7792F4FB" w:rsidR="004C3FB1" w:rsidRDefault="004C3FB1" w:rsidP="0086782F">
            <w:r>
              <w:t>OR</w:t>
            </w:r>
          </w:p>
        </w:tc>
        <w:tc>
          <w:tcPr>
            <w:tcW w:w="2699" w:type="dxa"/>
            <w:gridSpan w:val="2"/>
          </w:tcPr>
          <w:p w14:paraId="00CF0487" w14:textId="77777777" w:rsidR="004C3FB1" w:rsidRDefault="004C3FB1" w:rsidP="0086782F"/>
        </w:tc>
        <w:tc>
          <w:tcPr>
            <w:tcW w:w="2016" w:type="dxa"/>
            <w:gridSpan w:val="2"/>
          </w:tcPr>
          <w:p w14:paraId="20ED5EA0" w14:textId="3A6609CE" w:rsidR="004C3FB1" w:rsidRDefault="004C3FB1" w:rsidP="0086782F">
            <w:r>
              <w:t>Contain</w:t>
            </w:r>
          </w:p>
        </w:tc>
      </w:tr>
      <w:tr w:rsidR="004C3FB1" w14:paraId="0C56887D" w14:textId="77777777" w:rsidTr="00015CF9">
        <w:tc>
          <w:tcPr>
            <w:tcW w:w="5110" w:type="dxa"/>
          </w:tcPr>
          <w:p w14:paraId="54568D5B" w14:textId="600CB9EE" w:rsidR="004C3FB1" w:rsidRDefault="004C3FB1" w:rsidP="004C3FB1">
            <w:proofErr w:type="spellStart"/>
            <w:r>
              <w:t>PlanRequired</w:t>
            </w:r>
            <w:proofErr w:type="spellEnd"/>
            <w:r>
              <w:t>/Plan/</w:t>
            </w:r>
            <w:proofErr w:type="spellStart"/>
            <w:r>
              <w:t>PersonalisedPlanRefId</w:t>
            </w:r>
            <w:proofErr w:type="spellEnd"/>
          </w:p>
        </w:tc>
        <w:tc>
          <w:tcPr>
            <w:tcW w:w="631" w:type="dxa"/>
          </w:tcPr>
          <w:p w14:paraId="1779B5AD" w14:textId="6CF8B4DF" w:rsidR="004C3FB1" w:rsidRDefault="004C3FB1" w:rsidP="004C3FB1">
            <w:r>
              <w:t>O</w:t>
            </w:r>
          </w:p>
        </w:tc>
        <w:tc>
          <w:tcPr>
            <w:tcW w:w="2699" w:type="dxa"/>
            <w:gridSpan w:val="2"/>
          </w:tcPr>
          <w:p w14:paraId="333B6A9E" w14:textId="5D44D98B" w:rsidR="004C3FB1" w:rsidRDefault="009C7926" w:rsidP="004C3FB1">
            <w:r>
              <w:t xml:space="preserve">If a </w:t>
            </w:r>
            <w:proofErr w:type="spellStart"/>
            <w:r>
              <w:t>PersonalisedPlan</w:t>
            </w:r>
            <w:proofErr w:type="spellEnd"/>
            <w:r>
              <w:t xml:space="preserve"> Object information exists, it can be provided.</w:t>
            </w:r>
          </w:p>
        </w:tc>
        <w:tc>
          <w:tcPr>
            <w:tcW w:w="2016" w:type="dxa"/>
            <w:gridSpan w:val="2"/>
          </w:tcPr>
          <w:p w14:paraId="0975EECB" w14:textId="77777777" w:rsidR="004C3FB1" w:rsidRDefault="004C3FB1" w:rsidP="004C3FB1"/>
        </w:tc>
      </w:tr>
      <w:tr w:rsidR="004C3FB1" w14:paraId="3F075309" w14:textId="77777777" w:rsidTr="00015CF9">
        <w:tc>
          <w:tcPr>
            <w:tcW w:w="5110" w:type="dxa"/>
          </w:tcPr>
          <w:p w14:paraId="51D504B5" w14:textId="4D762403" w:rsidR="004C3FB1" w:rsidRDefault="009C7926" w:rsidP="004C3FB1">
            <w:r>
              <w:t>Award</w:t>
            </w:r>
          </w:p>
        </w:tc>
        <w:tc>
          <w:tcPr>
            <w:tcW w:w="631" w:type="dxa"/>
          </w:tcPr>
          <w:p w14:paraId="7422868B" w14:textId="485052D8" w:rsidR="004C3FB1" w:rsidRDefault="009C7926" w:rsidP="004C3FB1">
            <w:r>
              <w:t>O</w:t>
            </w:r>
          </w:p>
        </w:tc>
        <w:tc>
          <w:tcPr>
            <w:tcW w:w="2699" w:type="dxa"/>
            <w:gridSpan w:val="2"/>
          </w:tcPr>
          <w:p w14:paraId="6B9066D3" w14:textId="625BE2C6" w:rsidR="004C3FB1" w:rsidRDefault="009C7926" w:rsidP="004C3FB1">
            <w:r>
              <w:t>If this response was in relation to a particular Award.</w:t>
            </w:r>
          </w:p>
        </w:tc>
        <w:tc>
          <w:tcPr>
            <w:tcW w:w="2016" w:type="dxa"/>
            <w:gridSpan w:val="2"/>
          </w:tcPr>
          <w:p w14:paraId="1DC58EE3" w14:textId="77777777" w:rsidR="004C3FB1" w:rsidRDefault="004C3FB1" w:rsidP="004C3FB1"/>
        </w:tc>
      </w:tr>
      <w:tr w:rsidR="004C3FB1" w14:paraId="36BD1571" w14:textId="77777777" w:rsidTr="00015CF9">
        <w:tc>
          <w:tcPr>
            <w:tcW w:w="5110" w:type="dxa"/>
          </w:tcPr>
          <w:p w14:paraId="7A53DEC1" w14:textId="4AF1F022" w:rsidR="004C3FB1" w:rsidRDefault="00955961" w:rsidP="004C3FB1">
            <w:r>
              <w:t>Award/</w:t>
            </w:r>
            <w:proofErr w:type="spellStart"/>
            <w:r>
              <w:t>AwardType</w:t>
            </w:r>
            <w:proofErr w:type="spellEnd"/>
          </w:p>
        </w:tc>
        <w:tc>
          <w:tcPr>
            <w:tcW w:w="631" w:type="dxa"/>
          </w:tcPr>
          <w:p w14:paraId="7E957F48" w14:textId="3E93EBE1" w:rsidR="004C3FB1" w:rsidRDefault="00D13961" w:rsidP="004C3FB1">
            <w:r>
              <w:t>O</w:t>
            </w:r>
          </w:p>
        </w:tc>
        <w:tc>
          <w:tcPr>
            <w:tcW w:w="2699" w:type="dxa"/>
            <w:gridSpan w:val="2"/>
          </w:tcPr>
          <w:p w14:paraId="4840E005" w14:textId="77777777" w:rsidR="004C3FB1" w:rsidRDefault="004C3FB1" w:rsidP="004C3FB1"/>
        </w:tc>
        <w:tc>
          <w:tcPr>
            <w:tcW w:w="2016" w:type="dxa"/>
            <w:gridSpan w:val="2"/>
          </w:tcPr>
          <w:p w14:paraId="7BDF0B2F" w14:textId="77777777" w:rsidR="004C3FB1" w:rsidRDefault="004C3FB1" w:rsidP="004C3FB1"/>
        </w:tc>
      </w:tr>
      <w:tr w:rsidR="004C3FB1" w14:paraId="7AC1842D" w14:textId="77777777" w:rsidTr="00015CF9">
        <w:tc>
          <w:tcPr>
            <w:tcW w:w="5110" w:type="dxa"/>
          </w:tcPr>
          <w:p w14:paraId="04B18DCC" w14:textId="7F678E3A" w:rsidR="004C3FB1" w:rsidRDefault="00D13961" w:rsidP="004C3FB1">
            <w:r>
              <w:t>Award/Description</w:t>
            </w:r>
          </w:p>
        </w:tc>
        <w:tc>
          <w:tcPr>
            <w:tcW w:w="631" w:type="dxa"/>
          </w:tcPr>
          <w:p w14:paraId="2A999032" w14:textId="4BCCEB2F" w:rsidR="004C3FB1" w:rsidRDefault="00D13961" w:rsidP="004C3FB1">
            <w:r>
              <w:t>O</w:t>
            </w:r>
          </w:p>
        </w:tc>
        <w:tc>
          <w:tcPr>
            <w:tcW w:w="2699" w:type="dxa"/>
            <w:gridSpan w:val="2"/>
          </w:tcPr>
          <w:p w14:paraId="603D93C5" w14:textId="77777777" w:rsidR="004C3FB1" w:rsidRDefault="004C3FB1" w:rsidP="004C3FB1"/>
        </w:tc>
        <w:tc>
          <w:tcPr>
            <w:tcW w:w="2016" w:type="dxa"/>
            <w:gridSpan w:val="2"/>
          </w:tcPr>
          <w:p w14:paraId="355AE2F4" w14:textId="77777777" w:rsidR="004C3FB1" w:rsidRDefault="004C3FB1" w:rsidP="004C3FB1"/>
        </w:tc>
      </w:tr>
      <w:tr w:rsidR="004C3FB1" w14:paraId="1FC24346" w14:textId="77777777" w:rsidTr="00015CF9">
        <w:tc>
          <w:tcPr>
            <w:tcW w:w="5110" w:type="dxa"/>
          </w:tcPr>
          <w:p w14:paraId="79AA5231" w14:textId="48B0B81C" w:rsidR="004C3FB1" w:rsidRDefault="00D13961" w:rsidP="004C3FB1">
            <w:r>
              <w:t>Award/Notes</w:t>
            </w:r>
          </w:p>
        </w:tc>
        <w:tc>
          <w:tcPr>
            <w:tcW w:w="631" w:type="dxa"/>
          </w:tcPr>
          <w:p w14:paraId="1620265A" w14:textId="0F6738C1" w:rsidR="004C3FB1" w:rsidRDefault="00D13961" w:rsidP="004C3FB1">
            <w:r>
              <w:t>O</w:t>
            </w:r>
          </w:p>
        </w:tc>
        <w:tc>
          <w:tcPr>
            <w:tcW w:w="2699" w:type="dxa"/>
            <w:gridSpan w:val="2"/>
          </w:tcPr>
          <w:p w14:paraId="6A6C0A9B" w14:textId="2622E6F0" w:rsidR="004C3FB1" w:rsidRDefault="00D13961" w:rsidP="004C3FB1">
            <w:r>
              <w:t xml:space="preserve"> </w:t>
            </w:r>
          </w:p>
        </w:tc>
        <w:tc>
          <w:tcPr>
            <w:tcW w:w="2016" w:type="dxa"/>
            <w:gridSpan w:val="2"/>
          </w:tcPr>
          <w:p w14:paraId="4DDFDA30" w14:textId="09AE2519" w:rsidR="004C3FB1" w:rsidRDefault="00D13961" w:rsidP="004C3FB1">
            <w:r>
              <w:t xml:space="preserve"> </w:t>
            </w:r>
          </w:p>
        </w:tc>
      </w:tr>
      <w:tr w:rsidR="009C7926" w14:paraId="79285D30" w14:textId="77777777" w:rsidTr="00015CF9">
        <w:tc>
          <w:tcPr>
            <w:tcW w:w="5110" w:type="dxa"/>
          </w:tcPr>
          <w:p w14:paraId="3ADF5DE1" w14:textId="1F274C9A" w:rsidR="009C7926" w:rsidRDefault="009C7926" w:rsidP="009C7926">
            <w:proofErr w:type="spellStart"/>
            <w:r>
              <w:t>DocumentList</w:t>
            </w:r>
            <w:proofErr w:type="spellEnd"/>
          </w:p>
        </w:tc>
        <w:tc>
          <w:tcPr>
            <w:tcW w:w="631" w:type="dxa"/>
          </w:tcPr>
          <w:p w14:paraId="2621479F" w14:textId="7575053A" w:rsidR="009C7926" w:rsidRDefault="009C7926" w:rsidP="009C7926">
            <w:r>
              <w:t>O</w:t>
            </w:r>
          </w:p>
        </w:tc>
        <w:tc>
          <w:tcPr>
            <w:tcW w:w="2699" w:type="dxa"/>
            <w:gridSpan w:val="2"/>
          </w:tcPr>
          <w:p w14:paraId="65C57228" w14:textId="1B8FB6AF" w:rsidR="009C7926" w:rsidRDefault="009C7926" w:rsidP="009C7926">
            <w:r>
              <w:t>Describes the Location of any associated documents kept in relation to this Response.  (F</w:t>
            </w:r>
            <w:r w:rsidR="00D13961">
              <w:t xml:space="preserve">urther described above in </w:t>
            </w:r>
            <w:proofErr w:type="spellStart"/>
            <w:r w:rsidR="00D13961">
              <w:t>WellbeingEvent</w:t>
            </w:r>
            <w:proofErr w:type="spellEnd"/>
            <w:r w:rsidR="00D13961">
              <w:t>)</w:t>
            </w:r>
          </w:p>
        </w:tc>
        <w:tc>
          <w:tcPr>
            <w:tcW w:w="2016" w:type="dxa"/>
            <w:gridSpan w:val="2"/>
          </w:tcPr>
          <w:p w14:paraId="62B948BD" w14:textId="41B26A51" w:rsidR="009C7926" w:rsidRDefault="009C7926" w:rsidP="009C7926">
            <w:proofErr w:type="spellStart"/>
            <w:r>
              <w:t>DocumentListType</w:t>
            </w:r>
            <w:proofErr w:type="spellEnd"/>
          </w:p>
        </w:tc>
      </w:tr>
    </w:tbl>
    <w:p w14:paraId="0F72E18A" w14:textId="77777777" w:rsidR="00F81E5C" w:rsidRDefault="00F81E5C" w:rsidP="001D4FF8"/>
    <w:p w14:paraId="454313BF" w14:textId="689242C7" w:rsidR="00075F23" w:rsidRDefault="00F06D2F" w:rsidP="00075F23">
      <w:pPr>
        <w:pStyle w:val="Heading2"/>
      </w:pPr>
      <w:commentRangeStart w:id="49"/>
      <w:commentRangeStart w:id="50"/>
      <w:commentRangeStart w:id="51"/>
      <w:proofErr w:type="spellStart"/>
      <w:r>
        <w:t>Personalised</w:t>
      </w:r>
      <w:r w:rsidR="00075F23">
        <w:t>Plan</w:t>
      </w:r>
      <w:commentRangeEnd w:id="49"/>
      <w:proofErr w:type="spellEnd"/>
      <w:r w:rsidR="0084167E">
        <w:rPr>
          <w:rStyle w:val="CommentReference"/>
          <w:rFonts w:asciiTheme="minorHAnsi" w:eastAsiaTheme="minorHAnsi" w:hAnsiTheme="minorHAnsi" w:cstheme="minorBidi"/>
          <w:color w:val="auto"/>
        </w:rPr>
        <w:commentReference w:id="49"/>
      </w:r>
      <w:commentRangeEnd w:id="50"/>
      <w:commentRangeEnd w:id="51"/>
      <w:r w:rsidR="0040763E">
        <w:rPr>
          <w:rStyle w:val="CommentReference"/>
          <w:rFonts w:asciiTheme="minorHAnsi" w:eastAsiaTheme="minorHAnsi" w:hAnsiTheme="minorHAnsi" w:cstheme="minorBidi"/>
          <w:color w:val="auto"/>
        </w:rPr>
        <w:commentReference w:id="50"/>
      </w:r>
      <w:r w:rsidR="00637110">
        <w:rPr>
          <w:rStyle w:val="CommentReference"/>
          <w:rFonts w:asciiTheme="minorHAnsi" w:eastAsiaTheme="minorHAnsi" w:hAnsiTheme="minorHAnsi" w:cstheme="minorBidi"/>
          <w:color w:val="auto"/>
        </w:rPr>
        <w:commentReference w:id="5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0"/>
        <w:gridCol w:w="631"/>
        <w:gridCol w:w="66"/>
        <w:gridCol w:w="2633"/>
        <w:gridCol w:w="60"/>
        <w:gridCol w:w="1956"/>
      </w:tblGrid>
      <w:tr w:rsidR="00F06D2F" w14:paraId="7E9BD806" w14:textId="77777777" w:rsidTr="00F06D2F">
        <w:tc>
          <w:tcPr>
            <w:tcW w:w="5110" w:type="dxa"/>
          </w:tcPr>
          <w:p w14:paraId="0E92509A" w14:textId="77777777" w:rsidR="00F06D2F" w:rsidRDefault="00F06D2F" w:rsidP="00F06D2F">
            <w:r>
              <w:t>Element/Attribute</w:t>
            </w:r>
          </w:p>
        </w:tc>
        <w:tc>
          <w:tcPr>
            <w:tcW w:w="631" w:type="dxa"/>
          </w:tcPr>
          <w:p w14:paraId="1E2AE00A" w14:textId="77777777" w:rsidR="00F06D2F" w:rsidRDefault="00F06D2F" w:rsidP="00F06D2F">
            <w:r>
              <w:t>Char</w:t>
            </w:r>
          </w:p>
        </w:tc>
        <w:tc>
          <w:tcPr>
            <w:tcW w:w="2699" w:type="dxa"/>
            <w:gridSpan w:val="2"/>
          </w:tcPr>
          <w:p w14:paraId="6DE1AD08" w14:textId="77777777" w:rsidR="00F06D2F" w:rsidRDefault="00F06D2F" w:rsidP="00F06D2F">
            <w:r>
              <w:t>Description</w:t>
            </w:r>
          </w:p>
        </w:tc>
        <w:tc>
          <w:tcPr>
            <w:tcW w:w="2016" w:type="dxa"/>
            <w:gridSpan w:val="2"/>
          </w:tcPr>
          <w:p w14:paraId="05B7FE1A" w14:textId="77777777" w:rsidR="00F06D2F" w:rsidRDefault="00F06D2F" w:rsidP="00F06D2F">
            <w:r>
              <w:t>Type</w:t>
            </w:r>
          </w:p>
        </w:tc>
      </w:tr>
      <w:tr w:rsidR="00F06D2F" w14:paraId="60942DD2" w14:textId="77777777" w:rsidTr="00F06D2F">
        <w:tc>
          <w:tcPr>
            <w:tcW w:w="5110" w:type="dxa"/>
          </w:tcPr>
          <w:p w14:paraId="3BBB614E" w14:textId="77777777" w:rsidR="00F06D2F" w:rsidRPr="00A56921" w:rsidRDefault="00F06D2F" w:rsidP="00F06D2F">
            <w:r>
              <w:lastRenderedPageBreak/>
              <w:t>RefId</w:t>
            </w:r>
          </w:p>
        </w:tc>
        <w:tc>
          <w:tcPr>
            <w:tcW w:w="631" w:type="dxa"/>
          </w:tcPr>
          <w:p w14:paraId="1E90C262" w14:textId="77777777" w:rsidR="00F06D2F" w:rsidRPr="00A56921" w:rsidRDefault="00F06D2F" w:rsidP="00F06D2F">
            <w:r>
              <w:t>M</w:t>
            </w:r>
          </w:p>
        </w:tc>
        <w:tc>
          <w:tcPr>
            <w:tcW w:w="2699" w:type="dxa"/>
            <w:gridSpan w:val="2"/>
          </w:tcPr>
          <w:p w14:paraId="327DE34C" w14:textId="055356E4" w:rsidR="00F06D2F" w:rsidRPr="00A56921" w:rsidRDefault="00F06D2F" w:rsidP="00F06D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569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The unique identifier (GUID) of this </w:t>
            </w:r>
            <w:proofErr w:type="spellStart"/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PersonalisedPlan</w:t>
            </w:r>
            <w:proofErr w:type="spellEnd"/>
          </w:p>
          <w:p w14:paraId="2285AF35" w14:textId="77777777" w:rsidR="00F06D2F" w:rsidRDefault="00F06D2F" w:rsidP="00F06D2F">
            <w:r>
              <w:t> </w:t>
            </w:r>
          </w:p>
        </w:tc>
        <w:tc>
          <w:tcPr>
            <w:tcW w:w="2016" w:type="dxa"/>
            <w:gridSpan w:val="2"/>
          </w:tcPr>
          <w:p w14:paraId="7D9F3A80" w14:textId="77777777" w:rsidR="00F06D2F" w:rsidRDefault="00F83C17" w:rsidP="00F06D2F">
            <w:hyperlink r:id="rId16" w:anchor="RefIdType" w:history="1">
              <w:proofErr w:type="spellStart"/>
              <w:r w:rsidR="00F06D2F" w:rsidRPr="00A56921">
                <w:t>RefIdType</w:t>
              </w:r>
              <w:proofErr w:type="spellEnd"/>
            </w:hyperlink>
          </w:p>
        </w:tc>
      </w:tr>
      <w:tr w:rsidR="00F06D2F" w14:paraId="166F0698" w14:textId="77777777" w:rsidTr="00F06D2F">
        <w:tc>
          <w:tcPr>
            <w:tcW w:w="5110" w:type="dxa"/>
          </w:tcPr>
          <w:p w14:paraId="2FAEABBB" w14:textId="77777777" w:rsidR="00F06D2F" w:rsidRDefault="00F06D2F" w:rsidP="00F06D2F">
            <w:proofErr w:type="spellStart"/>
            <w:r>
              <w:t>StudentPersonalRefId</w:t>
            </w:r>
            <w:proofErr w:type="spellEnd"/>
          </w:p>
        </w:tc>
        <w:tc>
          <w:tcPr>
            <w:tcW w:w="631" w:type="dxa"/>
          </w:tcPr>
          <w:p w14:paraId="5AFEE1A0" w14:textId="77777777" w:rsidR="00F06D2F" w:rsidRDefault="00F06D2F" w:rsidP="00F06D2F">
            <w:r>
              <w:t>M</w:t>
            </w:r>
          </w:p>
        </w:tc>
        <w:tc>
          <w:tcPr>
            <w:tcW w:w="2699" w:type="dxa"/>
            <w:gridSpan w:val="2"/>
          </w:tcPr>
          <w:p w14:paraId="7F2295E8" w14:textId="2D02393C" w:rsidR="00F06D2F" w:rsidRPr="00A56921" w:rsidRDefault="00F06D2F" w:rsidP="00F06D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RefId of the Student to whom this Personalised belongs.</w:t>
            </w:r>
          </w:p>
        </w:tc>
        <w:tc>
          <w:tcPr>
            <w:tcW w:w="2016" w:type="dxa"/>
            <w:gridSpan w:val="2"/>
          </w:tcPr>
          <w:p w14:paraId="6CDDDCDD" w14:textId="77777777" w:rsidR="00F06D2F" w:rsidRDefault="00F06D2F" w:rsidP="00F06D2F">
            <w:proofErr w:type="spellStart"/>
            <w:r>
              <w:t>IdRefType</w:t>
            </w:r>
            <w:proofErr w:type="spellEnd"/>
          </w:p>
        </w:tc>
      </w:tr>
      <w:tr w:rsidR="00B75F0A" w:rsidRPr="00293525" w14:paraId="03CE7D1E" w14:textId="77777777" w:rsidTr="00B75F0A">
        <w:trPr>
          <w:ins w:id="52" w:author="Linda Marshall" w:date="2017-06-19T15:49:00Z"/>
        </w:trPr>
        <w:tc>
          <w:tcPr>
            <w:tcW w:w="5110" w:type="dxa"/>
          </w:tcPr>
          <w:p w14:paraId="2055A07F" w14:textId="77777777" w:rsidR="00B75F0A" w:rsidRDefault="00B75F0A" w:rsidP="00F9104F">
            <w:pPr>
              <w:pStyle w:val="NormalWeb"/>
              <w:spacing w:after="0"/>
              <w:rPr>
                <w:ins w:id="53" w:author="Linda Marshall" w:date="2017-06-19T15:49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ins w:id="54" w:author="Linda Marshall" w:date="2017-06-19T15:49:00Z">
              <w:r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SchoolInfoRefId</w:t>
              </w:r>
              <w:proofErr w:type="spellEnd"/>
            </w:ins>
          </w:p>
        </w:tc>
        <w:tc>
          <w:tcPr>
            <w:tcW w:w="697" w:type="dxa"/>
            <w:gridSpan w:val="2"/>
          </w:tcPr>
          <w:p w14:paraId="0FFAED26" w14:textId="77777777" w:rsidR="00B75F0A" w:rsidRPr="00293525" w:rsidRDefault="00B75F0A" w:rsidP="00F9104F">
            <w:pPr>
              <w:pStyle w:val="NormalWeb"/>
              <w:spacing w:after="0"/>
              <w:rPr>
                <w:ins w:id="55" w:author="Linda Marshall" w:date="2017-06-19T15:49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ins w:id="56" w:author="Linda Marshall" w:date="2017-06-19T15:49:00Z">
              <w:r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O</w:t>
              </w:r>
            </w:ins>
          </w:p>
        </w:tc>
        <w:tc>
          <w:tcPr>
            <w:tcW w:w="2693" w:type="dxa"/>
            <w:gridSpan w:val="2"/>
          </w:tcPr>
          <w:p w14:paraId="28688972" w14:textId="77777777" w:rsidR="00B75F0A" w:rsidRPr="00293525" w:rsidRDefault="00B75F0A" w:rsidP="00F9104F">
            <w:pPr>
              <w:pStyle w:val="NormalWeb"/>
              <w:spacing w:after="0"/>
              <w:rPr>
                <w:ins w:id="57" w:author="Linda Marshall" w:date="2017-06-19T15:49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ins w:id="58" w:author="Linda Marshall" w:date="2017-06-19T15:49:00Z">
              <w:r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 xml:space="preserve">School campus where this event is being reported. </w:t>
              </w:r>
            </w:ins>
          </w:p>
        </w:tc>
        <w:tc>
          <w:tcPr>
            <w:tcW w:w="1956" w:type="dxa"/>
          </w:tcPr>
          <w:p w14:paraId="4D6DAE8F" w14:textId="77777777" w:rsidR="00B75F0A" w:rsidRPr="00293525" w:rsidRDefault="00B75F0A" w:rsidP="00F9104F">
            <w:pPr>
              <w:pStyle w:val="NormalWeb"/>
              <w:spacing w:after="0"/>
              <w:rPr>
                <w:ins w:id="59" w:author="Linda Marshall" w:date="2017-06-19T15:49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ins w:id="60" w:author="Linda Marshall" w:date="2017-06-19T15:49:00Z">
              <w:r w:rsidRPr="00D12101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IdRefType</w:t>
              </w:r>
              <w:proofErr w:type="spellEnd"/>
            </w:ins>
          </w:p>
        </w:tc>
      </w:tr>
      <w:tr w:rsidR="00F06D2F" w14:paraId="4F3B0D9E" w14:textId="77777777" w:rsidTr="00F06D2F">
        <w:tc>
          <w:tcPr>
            <w:tcW w:w="5110" w:type="dxa"/>
          </w:tcPr>
          <w:p w14:paraId="0BD42EAB" w14:textId="323DAA37" w:rsidR="00F06D2F" w:rsidRDefault="00F06D2F" w:rsidP="00F06D2F">
            <w:proofErr w:type="spellStart"/>
            <w:r>
              <w:t>PersonalisedPlanType</w:t>
            </w:r>
            <w:proofErr w:type="spellEnd"/>
          </w:p>
        </w:tc>
        <w:tc>
          <w:tcPr>
            <w:tcW w:w="631" w:type="dxa"/>
          </w:tcPr>
          <w:p w14:paraId="660F1330" w14:textId="02B7D028" w:rsidR="00F06D2F" w:rsidRDefault="00F06D2F" w:rsidP="00F06D2F">
            <w:r>
              <w:t>O</w:t>
            </w:r>
          </w:p>
        </w:tc>
        <w:tc>
          <w:tcPr>
            <w:tcW w:w="2699" w:type="dxa"/>
            <w:gridSpan w:val="2"/>
          </w:tcPr>
          <w:p w14:paraId="6B5FF3B3" w14:textId="259F72A7" w:rsidR="00F06D2F" w:rsidRDefault="00F06D2F" w:rsidP="00F06D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Type of Plan </w:t>
            </w:r>
          </w:p>
        </w:tc>
        <w:tc>
          <w:tcPr>
            <w:tcW w:w="2016" w:type="dxa"/>
            <w:gridSpan w:val="2"/>
          </w:tcPr>
          <w:p w14:paraId="31890ADB" w14:textId="77777777" w:rsidR="00F06D2F" w:rsidRDefault="00F06D2F" w:rsidP="00F06D2F">
            <w:r>
              <w:t>Medical</w:t>
            </w:r>
          </w:p>
          <w:p w14:paraId="1D67BFFC" w14:textId="77777777" w:rsidR="00F06D2F" w:rsidRDefault="00F06D2F" w:rsidP="00F06D2F">
            <w:r>
              <w:t>Attendance</w:t>
            </w:r>
          </w:p>
          <w:p w14:paraId="73804C7E" w14:textId="1D773BC1" w:rsidR="00F06D2F" w:rsidRDefault="00F06D2F" w:rsidP="00F06D2F">
            <w:r>
              <w:t>Academic</w:t>
            </w:r>
          </w:p>
          <w:p w14:paraId="023C2D77" w14:textId="23049476" w:rsidR="00F06D2F" w:rsidRDefault="00F06D2F" w:rsidP="00F06D2F">
            <w:r>
              <w:t>Behavioural</w:t>
            </w:r>
          </w:p>
          <w:p w14:paraId="73927484" w14:textId="16E08589" w:rsidR="00F06D2F" w:rsidRDefault="00F06D2F" w:rsidP="00F06D2F">
            <w:proofErr w:type="spellStart"/>
            <w:r>
              <w:t>SpecialNeeds</w:t>
            </w:r>
            <w:proofErr w:type="spellEnd"/>
          </w:p>
          <w:p w14:paraId="5B14FD02" w14:textId="4F7A2F59" w:rsidR="00F06D2F" w:rsidRDefault="00F06D2F" w:rsidP="00F06D2F">
            <w:r>
              <w:t>Other</w:t>
            </w:r>
          </w:p>
        </w:tc>
      </w:tr>
      <w:tr w:rsidR="00F06D2F" w14:paraId="6BDB4230" w14:textId="77777777" w:rsidTr="00F06D2F">
        <w:tc>
          <w:tcPr>
            <w:tcW w:w="5110" w:type="dxa"/>
          </w:tcPr>
          <w:p w14:paraId="21A30EAD" w14:textId="10B2D683" w:rsidR="00F06D2F" w:rsidRDefault="00F06D2F" w:rsidP="00F06D2F">
            <w:proofErr w:type="spellStart"/>
            <w:r>
              <w:t>PersonalisedPlanStartDate</w:t>
            </w:r>
            <w:proofErr w:type="spellEnd"/>
          </w:p>
        </w:tc>
        <w:tc>
          <w:tcPr>
            <w:tcW w:w="631" w:type="dxa"/>
          </w:tcPr>
          <w:p w14:paraId="0776D965" w14:textId="37DC1444" w:rsidR="00F06D2F" w:rsidRDefault="00F06D2F" w:rsidP="00F06D2F">
            <w:r>
              <w:t>M</w:t>
            </w:r>
          </w:p>
        </w:tc>
        <w:tc>
          <w:tcPr>
            <w:tcW w:w="2699" w:type="dxa"/>
            <w:gridSpan w:val="2"/>
          </w:tcPr>
          <w:p w14:paraId="757EA34C" w14:textId="1E23D9F0" w:rsidR="00F06D2F" w:rsidRDefault="00F06D2F" w:rsidP="00F06D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Commencement Date of Plan</w:t>
            </w:r>
          </w:p>
        </w:tc>
        <w:tc>
          <w:tcPr>
            <w:tcW w:w="2016" w:type="dxa"/>
            <w:gridSpan w:val="2"/>
          </w:tcPr>
          <w:p w14:paraId="164B8FE0" w14:textId="3D5CD195" w:rsidR="00F06D2F" w:rsidRDefault="00F06D2F" w:rsidP="00F06D2F">
            <w:proofErr w:type="spellStart"/>
            <w:r>
              <w:t>xs:date</w:t>
            </w:r>
            <w:proofErr w:type="spellEnd"/>
          </w:p>
        </w:tc>
      </w:tr>
      <w:tr w:rsidR="00F06D2F" w14:paraId="29AC43BB" w14:textId="77777777" w:rsidTr="00F06D2F">
        <w:tc>
          <w:tcPr>
            <w:tcW w:w="5110" w:type="dxa"/>
          </w:tcPr>
          <w:p w14:paraId="0B9ED2EB" w14:textId="2A08E017" w:rsidR="00F06D2F" w:rsidRDefault="00F06D2F" w:rsidP="00F06D2F">
            <w:proofErr w:type="spellStart"/>
            <w:r>
              <w:t>PersonalisedPlanEndDate</w:t>
            </w:r>
            <w:proofErr w:type="spellEnd"/>
          </w:p>
        </w:tc>
        <w:tc>
          <w:tcPr>
            <w:tcW w:w="631" w:type="dxa"/>
          </w:tcPr>
          <w:p w14:paraId="670E31D9" w14:textId="7FE01AEC" w:rsidR="00F06D2F" w:rsidRDefault="00F06D2F" w:rsidP="00F06D2F">
            <w:r>
              <w:t>O</w:t>
            </w:r>
          </w:p>
        </w:tc>
        <w:tc>
          <w:tcPr>
            <w:tcW w:w="2699" w:type="dxa"/>
            <w:gridSpan w:val="2"/>
          </w:tcPr>
          <w:p w14:paraId="269B3FAE" w14:textId="527E9ACF" w:rsidR="00F06D2F" w:rsidRDefault="00F06D2F" w:rsidP="00F06D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End Date of Personalised Plan</w:t>
            </w:r>
          </w:p>
        </w:tc>
        <w:tc>
          <w:tcPr>
            <w:tcW w:w="2016" w:type="dxa"/>
            <w:gridSpan w:val="2"/>
          </w:tcPr>
          <w:p w14:paraId="2CE6B4A1" w14:textId="7D337D50" w:rsidR="00F06D2F" w:rsidRDefault="00F06D2F" w:rsidP="00F06D2F">
            <w:proofErr w:type="spellStart"/>
            <w:r>
              <w:t>xs:date</w:t>
            </w:r>
            <w:proofErr w:type="spellEnd"/>
          </w:p>
        </w:tc>
      </w:tr>
      <w:tr w:rsidR="00F06D2F" w14:paraId="2619B6EC" w14:textId="77777777" w:rsidTr="00F06D2F">
        <w:tc>
          <w:tcPr>
            <w:tcW w:w="5110" w:type="dxa"/>
          </w:tcPr>
          <w:p w14:paraId="127E30FD" w14:textId="08F55104" w:rsidR="00F06D2F" w:rsidRDefault="00F06D2F" w:rsidP="00F06D2F">
            <w:proofErr w:type="spellStart"/>
            <w:r>
              <w:t>PersonalisedPlanReviewDate</w:t>
            </w:r>
            <w:proofErr w:type="spellEnd"/>
          </w:p>
        </w:tc>
        <w:tc>
          <w:tcPr>
            <w:tcW w:w="631" w:type="dxa"/>
          </w:tcPr>
          <w:p w14:paraId="0E2A079F" w14:textId="78C3855C" w:rsidR="00F06D2F" w:rsidRDefault="00F06D2F" w:rsidP="00F06D2F">
            <w:r>
              <w:t>O</w:t>
            </w:r>
          </w:p>
        </w:tc>
        <w:tc>
          <w:tcPr>
            <w:tcW w:w="2699" w:type="dxa"/>
            <w:gridSpan w:val="2"/>
          </w:tcPr>
          <w:p w14:paraId="7D730A97" w14:textId="77043DCB" w:rsidR="00F06D2F" w:rsidRDefault="00F06D2F" w:rsidP="00F06D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Date Review of Plan is due</w:t>
            </w:r>
          </w:p>
        </w:tc>
        <w:tc>
          <w:tcPr>
            <w:tcW w:w="2016" w:type="dxa"/>
            <w:gridSpan w:val="2"/>
          </w:tcPr>
          <w:p w14:paraId="416A4D06" w14:textId="440A05F2" w:rsidR="00F06D2F" w:rsidRDefault="00F06D2F" w:rsidP="00F06D2F">
            <w:proofErr w:type="spellStart"/>
            <w:r>
              <w:t>xs:date</w:t>
            </w:r>
            <w:proofErr w:type="spellEnd"/>
          </w:p>
        </w:tc>
      </w:tr>
      <w:tr w:rsidR="00F06D2F" w14:paraId="5E16196C" w14:textId="77777777" w:rsidTr="00F06D2F">
        <w:tc>
          <w:tcPr>
            <w:tcW w:w="5110" w:type="dxa"/>
          </w:tcPr>
          <w:p w14:paraId="37A84E54" w14:textId="6D927C02" w:rsidR="00F06D2F" w:rsidRDefault="00F06D2F" w:rsidP="00F06D2F">
            <w:proofErr w:type="spellStart"/>
            <w:r>
              <w:t>PersonalisedPlanDescription</w:t>
            </w:r>
            <w:proofErr w:type="spellEnd"/>
          </w:p>
        </w:tc>
        <w:tc>
          <w:tcPr>
            <w:tcW w:w="631" w:type="dxa"/>
          </w:tcPr>
          <w:p w14:paraId="4ED1BCC3" w14:textId="27AC3989" w:rsidR="00F06D2F" w:rsidRDefault="00F06D2F" w:rsidP="00F06D2F">
            <w:r>
              <w:t>O</w:t>
            </w:r>
          </w:p>
        </w:tc>
        <w:tc>
          <w:tcPr>
            <w:tcW w:w="2699" w:type="dxa"/>
            <w:gridSpan w:val="2"/>
          </w:tcPr>
          <w:p w14:paraId="5F437348" w14:textId="22D6DF46" w:rsidR="00F06D2F" w:rsidRDefault="00F06D2F" w:rsidP="00F06D2F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Description or notes associated with Plan</w:t>
            </w:r>
          </w:p>
        </w:tc>
        <w:tc>
          <w:tcPr>
            <w:tcW w:w="2016" w:type="dxa"/>
            <w:gridSpan w:val="2"/>
          </w:tcPr>
          <w:p w14:paraId="39AA8752" w14:textId="580E97C1" w:rsidR="00F06D2F" w:rsidRDefault="00F06D2F" w:rsidP="00F06D2F">
            <w:proofErr w:type="spellStart"/>
            <w:r>
              <w:t>xs:string</w:t>
            </w:r>
            <w:proofErr w:type="spellEnd"/>
          </w:p>
        </w:tc>
      </w:tr>
      <w:tr w:rsidR="00F06D2F" w14:paraId="155C86AF" w14:textId="77777777" w:rsidTr="00F06D2F">
        <w:tc>
          <w:tcPr>
            <w:tcW w:w="5110" w:type="dxa"/>
          </w:tcPr>
          <w:p w14:paraId="0B62A6BB" w14:textId="77777777" w:rsidR="00F06D2F" w:rsidRDefault="00F06D2F" w:rsidP="00F06D2F">
            <w:proofErr w:type="spellStart"/>
            <w:r>
              <w:t>DocumentList</w:t>
            </w:r>
            <w:proofErr w:type="spellEnd"/>
          </w:p>
        </w:tc>
        <w:tc>
          <w:tcPr>
            <w:tcW w:w="631" w:type="dxa"/>
          </w:tcPr>
          <w:p w14:paraId="62A3186B" w14:textId="77777777" w:rsidR="00F06D2F" w:rsidRDefault="00F06D2F" w:rsidP="00F06D2F">
            <w:r>
              <w:t>O</w:t>
            </w:r>
          </w:p>
        </w:tc>
        <w:tc>
          <w:tcPr>
            <w:tcW w:w="2699" w:type="dxa"/>
            <w:gridSpan w:val="2"/>
          </w:tcPr>
          <w:p w14:paraId="25EC9B76" w14:textId="0AD95E0E" w:rsidR="00F06D2F" w:rsidRDefault="00F06D2F" w:rsidP="00F06D2F">
            <w:r>
              <w:t xml:space="preserve">Describes the Location of any associated documents kept in relation to this Plan.  (Further described above in </w:t>
            </w:r>
            <w:proofErr w:type="spellStart"/>
            <w:r>
              <w:t>WellbeingEvent</w:t>
            </w:r>
            <w:proofErr w:type="spellEnd"/>
            <w:r>
              <w:t>)</w:t>
            </w:r>
          </w:p>
        </w:tc>
        <w:tc>
          <w:tcPr>
            <w:tcW w:w="2016" w:type="dxa"/>
            <w:gridSpan w:val="2"/>
          </w:tcPr>
          <w:p w14:paraId="0114C880" w14:textId="77777777" w:rsidR="00F06D2F" w:rsidRDefault="00F06D2F" w:rsidP="00F06D2F">
            <w:proofErr w:type="spellStart"/>
            <w:r>
              <w:t>DocumentListType</w:t>
            </w:r>
            <w:proofErr w:type="spellEnd"/>
          </w:p>
        </w:tc>
      </w:tr>
      <w:tr w:rsidR="00F06D2F" w14:paraId="126CF38F" w14:textId="77777777" w:rsidTr="00F06D2F">
        <w:tc>
          <w:tcPr>
            <w:tcW w:w="5110" w:type="dxa"/>
          </w:tcPr>
          <w:p w14:paraId="3782319D" w14:textId="30AAFD04" w:rsidR="00F06D2F" w:rsidRDefault="00F06D2F" w:rsidP="00F06D2F">
            <w:commentRangeStart w:id="61"/>
            <w:proofErr w:type="spellStart"/>
            <w:r>
              <w:t>AssociatedAttachments</w:t>
            </w:r>
            <w:commentRangeEnd w:id="61"/>
            <w:proofErr w:type="spellEnd"/>
            <w:r>
              <w:rPr>
                <w:rStyle w:val="CommentReference"/>
              </w:rPr>
              <w:commentReference w:id="61"/>
            </w:r>
          </w:p>
        </w:tc>
        <w:tc>
          <w:tcPr>
            <w:tcW w:w="631" w:type="dxa"/>
          </w:tcPr>
          <w:p w14:paraId="18B61D18" w14:textId="61C70C8D" w:rsidR="00F06D2F" w:rsidRDefault="00F06D2F" w:rsidP="00F06D2F">
            <w:r>
              <w:t>O</w:t>
            </w:r>
          </w:p>
        </w:tc>
        <w:tc>
          <w:tcPr>
            <w:tcW w:w="2699" w:type="dxa"/>
            <w:gridSpan w:val="2"/>
          </w:tcPr>
          <w:p w14:paraId="1D86D905" w14:textId="77777777" w:rsidR="00F06D2F" w:rsidRDefault="00F06D2F" w:rsidP="00F06D2F"/>
        </w:tc>
        <w:tc>
          <w:tcPr>
            <w:tcW w:w="2016" w:type="dxa"/>
            <w:gridSpan w:val="2"/>
          </w:tcPr>
          <w:p w14:paraId="59404A3D" w14:textId="47FD76E5" w:rsidR="00F06D2F" w:rsidRDefault="00F06D2F" w:rsidP="00F06D2F">
            <w:r>
              <w:t>?</w:t>
            </w:r>
          </w:p>
        </w:tc>
      </w:tr>
    </w:tbl>
    <w:p w14:paraId="35153F83" w14:textId="77777777" w:rsidR="004E378B" w:rsidRDefault="004E378B" w:rsidP="00075F23"/>
    <w:p w14:paraId="0B3243AF" w14:textId="77777777" w:rsidR="004E378B" w:rsidRDefault="004E378B" w:rsidP="004E378B">
      <w:pPr>
        <w:pStyle w:val="Heading2"/>
      </w:pPr>
      <w:proofErr w:type="spellStart"/>
      <w:r>
        <w:t>LegalOrder</w:t>
      </w:r>
      <w:proofErr w:type="spellEnd"/>
    </w:p>
    <w:p w14:paraId="225B41CE" w14:textId="052FCA50" w:rsidR="004E378B" w:rsidRDefault="004E378B" w:rsidP="00075F23">
      <w:r>
        <w:t>TBD</w:t>
      </w:r>
    </w:p>
    <w:p w14:paraId="1571250C" w14:textId="30A709DD" w:rsidR="00BC7F91" w:rsidRDefault="00BC7F91" w:rsidP="00075F23"/>
    <w:p w14:paraId="2D8B2DCD" w14:textId="1BEEDEC5" w:rsidR="00DE617C" w:rsidRDefault="00DE617C" w:rsidP="00DE617C">
      <w:pPr>
        <w:pStyle w:val="Heading2"/>
      </w:pPr>
      <w:r>
        <w:t>Appeal</w:t>
      </w:r>
    </w:p>
    <w:p w14:paraId="4F68DD4D" w14:textId="7C74A621" w:rsidR="00DE617C" w:rsidRPr="00C56C74" w:rsidRDefault="00DE617C" w:rsidP="00DE617C">
      <w:r>
        <w:t>Could containing the following columns….</w:t>
      </w:r>
      <w:r w:rsidR="003724AA">
        <w:t>under</w:t>
      </w:r>
      <w:ins w:id="62" w:author="Pecchiar, Lynette" w:date="2017-06-19T16:28:00Z">
        <w:r w:rsidR="002E5B70">
          <w:t xml:space="preserve"> </w:t>
        </w:r>
      </w:ins>
      <w:r w:rsidR="003724AA">
        <w:t>advisement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7"/>
        <w:gridCol w:w="1209"/>
        <w:gridCol w:w="4019"/>
        <w:gridCol w:w="2614"/>
      </w:tblGrid>
      <w:tr w:rsidR="00DE617C" w14:paraId="4BF9AE90" w14:textId="77777777" w:rsidTr="00930EDC">
        <w:tc>
          <w:tcPr>
            <w:tcW w:w="2614" w:type="dxa"/>
            <w:gridSpan w:val="2"/>
          </w:tcPr>
          <w:p w14:paraId="04FEA5EC" w14:textId="77777777" w:rsidR="00DE617C" w:rsidRDefault="00DE617C" w:rsidP="00930EDC">
            <w:r>
              <w:t>Element/Attribute</w:t>
            </w:r>
          </w:p>
        </w:tc>
        <w:tc>
          <w:tcPr>
            <w:tcW w:w="1209" w:type="dxa"/>
          </w:tcPr>
          <w:p w14:paraId="38300522" w14:textId="77777777" w:rsidR="00DE617C" w:rsidRDefault="00DE617C" w:rsidP="00930EDC">
            <w:r>
              <w:t>Char</w:t>
            </w:r>
          </w:p>
        </w:tc>
        <w:tc>
          <w:tcPr>
            <w:tcW w:w="4019" w:type="dxa"/>
          </w:tcPr>
          <w:p w14:paraId="2541BE3F" w14:textId="77777777" w:rsidR="00DE617C" w:rsidRDefault="00DE617C" w:rsidP="00930EDC">
            <w:r>
              <w:t>Description</w:t>
            </w:r>
          </w:p>
        </w:tc>
        <w:tc>
          <w:tcPr>
            <w:tcW w:w="2614" w:type="dxa"/>
          </w:tcPr>
          <w:p w14:paraId="662C4902" w14:textId="77777777" w:rsidR="00DE617C" w:rsidRDefault="00DE617C" w:rsidP="00930EDC">
            <w:r>
              <w:t>Type</w:t>
            </w:r>
          </w:p>
        </w:tc>
      </w:tr>
      <w:tr w:rsidR="00DE617C" w14:paraId="5C2D9FBC" w14:textId="77777777" w:rsidTr="00930EDC">
        <w:tc>
          <w:tcPr>
            <w:tcW w:w="2614" w:type="dxa"/>
            <w:gridSpan w:val="2"/>
          </w:tcPr>
          <w:p w14:paraId="44AAA62D" w14:textId="77777777" w:rsidR="00DE617C" w:rsidRPr="00A56921" w:rsidRDefault="00DE617C" w:rsidP="00930EDC">
            <w:r>
              <w:t>RefId</w:t>
            </w:r>
          </w:p>
        </w:tc>
        <w:tc>
          <w:tcPr>
            <w:tcW w:w="1209" w:type="dxa"/>
          </w:tcPr>
          <w:p w14:paraId="61B5DA59" w14:textId="77777777" w:rsidR="00DE617C" w:rsidRPr="00A56921" w:rsidRDefault="00DE617C" w:rsidP="00930EDC">
            <w:r>
              <w:t>M</w:t>
            </w:r>
          </w:p>
        </w:tc>
        <w:tc>
          <w:tcPr>
            <w:tcW w:w="4019" w:type="dxa"/>
          </w:tcPr>
          <w:p w14:paraId="1886658C" w14:textId="12F34004" w:rsidR="00DE617C" w:rsidRPr="00A56921" w:rsidRDefault="00DE617C" w:rsidP="00930EDC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569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The unique identifier (GUID) of this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Appeal</w:t>
            </w:r>
            <w:r w:rsidRPr="00A5692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.</w:t>
            </w:r>
          </w:p>
          <w:p w14:paraId="76F25DD5" w14:textId="77777777" w:rsidR="00DE617C" w:rsidRDefault="00DE617C" w:rsidP="00930EDC">
            <w:r>
              <w:t> </w:t>
            </w:r>
          </w:p>
        </w:tc>
        <w:tc>
          <w:tcPr>
            <w:tcW w:w="2614" w:type="dxa"/>
          </w:tcPr>
          <w:p w14:paraId="4B06BA80" w14:textId="77777777" w:rsidR="00DE617C" w:rsidRDefault="00F83C17" w:rsidP="00930EDC">
            <w:hyperlink r:id="rId17" w:anchor="RefIdType" w:history="1">
              <w:proofErr w:type="spellStart"/>
              <w:r w:rsidR="00DE617C" w:rsidRPr="00A56921">
                <w:t>RefIdType</w:t>
              </w:r>
              <w:proofErr w:type="spellEnd"/>
            </w:hyperlink>
          </w:p>
        </w:tc>
      </w:tr>
      <w:tr w:rsidR="00DE617C" w14:paraId="0BD08CE4" w14:textId="77777777" w:rsidTr="00930EDC">
        <w:tc>
          <w:tcPr>
            <w:tcW w:w="2614" w:type="dxa"/>
            <w:gridSpan w:val="2"/>
          </w:tcPr>
          <w:p w14:paraId="5D55C3F7" w14:textId="77777777" w:rsidR="00DE617C" w:rsidRDefault="00DE617C" w:rsidP="00930EDC">
            <w:proofErr w:type="spellStart"/>
            <w:r>
              <w:t>StudentPersonalRefId</w:t>
            </w:r>
            <w:proofErr w:type="spellEnd"/>
          </w:p>
        </w:tc>
        <w:tc>
          <w:tcPr>
            <w:tcW w:w="1209" w:type="dxa"/>
          </w:tcPr>
          <w:p w14:paraId="3E4BBE50" w14:textId="0C212AD3" w:rsidR="00DE617C" w:rsidRDefault="00DE617C" w:rsidP="00930EDC">
            <w:r>
              <w:t>O</w:t>
            </w:r>
          </w:p>
        </w:tc>
        <w:tc>
          <w:tcPr>
            <w:tcW w:w="4019" w:type="dxa"/>
          </w:tcPr>
          <w:p w14:paraId="7AD0C5E5" w14:textId="08549CEC" w:rsidR="00DE617C" w:rsidRPr="00A56921" w:rsidRDefault="00DE617C" w:rsidP="00930EDC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RefId of the Student to whom this </w:t>
            </w:r>
            <w:r w:rsidR="00092E0A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Appeal </w:t>
            </w: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belongs.</w:t>
            </w:r>
          </w:p>
        </w:tc>
        <w:tc>
          <w:tcPr>
            <w:tcW w:w="2614" w:type="dxa"/>
          </w:tcPr>
          <w:p w14:paraId="3644E34B" w14:textId="77777777" w:rsidR="00DE617C" w:rsidRDefault="00DE617C" w:rsidP="00930EDC">
            <w:proofErr w:type="spellStart"/>
            <w:r>
              <w:t>IdRefType</w:t>
            </w:r>
            <w:proofErr w:type="spellEnd"/>
          </w:p>
        </w:tc>
      </w:tr>
      <w:tr w:rsidR="00F9104F" w:rsidRPr="00293525" w14:paraId="1277356C" w14:textId="77777777" w:rsidTr="00456CC6">
        <w:trPr>
          <w:ins w:id="63" w:author="Linda Marshall" w:date="2017-06-19T15:50:00Z"/>
        </w:trPr>
        <w:tc>
          <w:tcPr>
            <w:tcW w:w="2547" w:type="dxa"/>
          </w:tcPr>
          <w:p w14:paraId="32090714" w14:textId="77777777" w:rsidR="00F9104F" w:rsidRDefault="00F9104F" w:rsidP="00456CC6">
            <w:pPr>
              <w:pStyle w:val="NormalWeb"/>
              <w:rPr>
                <w:ins w:id="64" w:author="Linda Marshall" w:date="2017-06-19T15:50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65" w:author="Linda Marshall" w:date="2017-06-20T09:03:00Z">
                <w:pPr>
                  <w:pStyle w:val="NormalWeb"/>
                  <w:spacing w:after="0"/>
                </w:pPr>
              </w:pPrChange>
            </w:pPr>
            <w:proofErr w:type="spellStart"/>
            <w:ins w:id="66" w:author="Linda Marshall" w:date="2017-06-19T15:50:00Z">
              <w:r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SchoolInfoRefId</w:t>
              </w:r>
              <w:proofErr w:type="spellEnd"/>
            </w:ins>
          </w:p>
        </w:tc>
        <w:tc>
          <w:tcPr>
            <w:tcW w:w="1276" w:type="dxa"/>
            <w:gridSpan w:val="2"/>
          </w:tcPr>
          <w:p w14:paraId="1F614B75" w14:textId="77777777" w:rsidR="00F9104F" w:rsidRPr="00293525" w:rsidRDefault="00F9104F" w:rsidP="00456CC6">
            <w:pPr>
              <w:pStyle w:val="NormalWeb"/>
              <w:rPr>
                <w:ins w:id="67" w:author="Linda Marshall" w:date="2017-06-19T15:50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68" w:author="Linda Marshall" w:date="2017-06-20T09:03:00Z">
                <w:pPr>
                  <w:pStyle w:val="NormalWeb"/>
                  <w:spacing w:after="0"/>
                </w:pPr>
              </w:pPrChange>
            </w:pPr>
            <w:ins w:id="69" w:author="Linda Marshall" w:date="2017-06-19T15:50:00Z">
              <w:r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O</w:t>
              </w:r>
            </w:ins>
          </w:p>
        </w:tc>
        <w:tc>
          <w:tcPr>
            <w:tcW w:w="4019" w:type="dxa"/>
          </w:tcPr>
          <w:p w14:paraId="72987C07" w14:textId="77777777" w:rsidR="00F9104F" w:rsidRPr="00293525" w:rsidRDefault="00F9104F" w:rsidP="00456CC6">
            <w:pPr>
              <w:pStyle w:val="NormalWeb"/>
              <w:rPr>
                <w:ins w:id="70" w:author="Linda Marshall" w:date="2017-06-19T15:50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71" w:author="Linda Marshall" w:date="2017-06-20T09:03:00Z">
                <w:pPr>
                  <w:pStyle w:val="NormalWeb"/>
                  <w:spacing w:after="0"/>
                </w:pPr>
              </w:pPrChange>
            </w:pPr>
            <w:ins w:id="72" w:author="Linda Marshall" w:date="2017-06-19T15:50:00Z">
              <w:r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 xml:space="preserve">School campus where this event is being reported. </w:t>
              </w:r>
            </w:ins>
          </w:p>
        </w:tc>
        <w:tc>
          <w:tcPr>
            <w:tcW w:w="2614" w:type="dxa"/>
          </w:tcPr>
          <w:p w14:paraId="5EDAFF0B" w14:textId="77777777" w:rsidR="00F9104F" w:rsidRPr="00293525" w:rsidRDefault="00F9104F" w:rsidP="00456CC6">
            <w:pPr>
              <w:pStyle w:val="NormalWeb"/>
              <w:rPr>
                <w:ins w:id="73" w:author="Linda Marshall" w:date="2017-06-19T15:50:00Z"/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pPrChange w:id="74" w:author="Linda Marshall" w:date="2017-06-20T09:03:00Z">
                <w:pPr>
                  <w:pStyle w:val="NormalWeb"/>
                  <w:spacing w:after="0"/>
                </w:pPr>
              </w:pPrChange>
            </w:pPr>
            <w:proofErr w:type="spellStart"/>
            <w:ins w:id="75" w:author="Linda Marshall" w:date="2017-06-19T15:50:00Z">
              <w:r w:rsidRPr="00D12101">
                <w:rPr>
                  <w:rFonts w:asciiTheme="minorHAnsi" w:eastAsiaTheme="minorHAnsi" w:hAnsiTheme="minorHAnsi" w:cstheme="minorBidi"/>
                  <w:sz w:val="22"/>
                  <w:szCs w:val="22"/>
                  <w:lang w:eastAsia="en-US"/>
                </w:rPr>
                <w:t>IdRefType</w:t>
              </w:r>
              <w:proofErr w:type="spellEnd"/>
            </w:ins>
          </w:p>
        </w:tc>
      </w:tr>
      <w:tr w:rsidR="00DE617C" w14:paraId="4CA0AA45" w14:textId="77777777" w:rsidTr="00930EDC">
        <w:tc>
          <w:tcPr>
            <w:tcW w:w="2614" w:type="dxa"/>
            <w:gridSpan w:val="2"/>
          </w:tcPr>
          <w:p w14:paraId="14B9C29B" w14:textId="209E2472" w:rsidR="00DE617C" w:rsidRDefault="00782CB3" w:rsidP="00930EDC">
            <w:proofErr w:type="spellStart"/>
            <w:r>
              <w:t>WellbeingResponse</w:t>
            </w:r>
            <w:r w:rsidR="00DE617C">
              <w:t>RefId</w:t>
            </w:r>
            <w:proofErr w:type="spellEnd"/>
          </w:p>
        </w:tc>
        <w:tc>
          <w:tcPr>
            <w:tcW w:w="1209" w:type="dxa"/>
          </w:tcPr>
          <w:p w14:paraId="356B7F50" w14:textId="1ABCA02C" w:rsidR="00DE617C" w:rsidRDefault="00DE617C" w:rsidP="00930EDC">
            <w:r>
              <w:t>M</w:t>
            </w:r>
          </w:p>
        </w:tc>
        <w:tc>
          <w:tcPr>
            <w:tcW w:w="4019" w:type="dxa"/>
          </w:tcPr>
          <w:p w14:paraId="77FFF314" w14:textId="43B6F169" w:rsidR="00DE617C" w:rsidRDefault="00DE617C" w:rsidP="00930EDC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RefId of the Action this is an appeal for</w:t>
            </w:r>
          </w:p>
        </w:tc>
        <w:tc>
          <w:tcPr>
            <w:tcW w:w="2614" w:type="dxa"/>
          </w:tcPr>
          <w:p w14:paraId="311D505C" w14:textId="39F5A9BB" w:rsidR="00DE617C" w:rsidRDefault="00DE617C" w:rsidP="00930EDC">
            <w:proofErr w:type="spellStart"/>
            <w:r>
              <w:t>IdRefType</w:t>
            </w:r>
            <w:proofErr w:type="spellEnd"/>
          </w:p>
        </w:tc>
      </w:tr>
      <w:tr w:rsidR="00DE617C" w14:paraId="234B8CFA" w14:textId="77777777" w:rsidTr="00930EDC">
        <w:tc>
          <w:tcPr>
            <w:tcW w:w="2614" w:type="dxa"/>
            <w:gridSpan w:val="2"/>
          </w:tcPr>
          <w:p w14:paraId="3A295EB2" w14:textId="493619B2" w:rsidR="00DE617C" w:rsidRDefault="001E0568" w:rsidP="00930EDC">
            <w:proofErr w:type="spellStart"/>
            <w:r>
              <w:t>LocalAppealId</w:t>
            </w:r>
            <w:proofErr w:type="spellEnd"/>
          </w:p>
        </w:tc>
        <w:tc>
          <w:tcPr>
            <w:tcW w:w="1209" w:type="dxa"/>
          </w:tcPr>
          <w:p w14:paraId="602292F3" w14:textId="2BD5772A" w:rsidR="00DE617C" w:rsidRDefault="00F679FD" w:rsidP="00930EDC">
            <w:r>
              <w:t>O</w:t>
            </w:r>
          </w:p>
        </w:tc>
        <w:tc>
          <w:tcPr>
            <w:tcW w:w="4019" w:type="dxa"/>
          </w:tcPr>
          <w:p w14:paraId="296C6EA3" w14:textId="7B9C5B02" w:rsidR="00DE617C" w:rsidRDefault="00F679FD" w:rsidP="00930EDC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Local Id in the local system</w:t>
            </w:r>
          </w:p>
        </w:tc>
        <w:tc>
          <w:tcPr>
            <w:tcW w:w="2614" w:type="dxa"/>
          </w:tcPr>
          <w:p w14:paraId="3FDD2E71" w14:textId="38C2B30A" w:rsidR="00DE617C" w:rsidRDefault="00F679FD" w:rsidP="00930EDC">
            <w:proofErr w:type="spellStart"/>
            <w:r>
              <w:t>LocalIdType</w:t>
            </w:r>
            <w:proofErr w:type="spellEnd"/>
          </w:p>
        </w:tc>
      </w:tr>
      <w:tr w:rsidR="003724AA" w14:paraId="586FB67A" w14:textId="77777777" w:rsidTr="00930EDC">
        <w:tc>
          <w:tcPr>
            <w:tcW w:w="2614" w:type="dxa"/>
            <w:gridSpan w:val="2"/>
          </w:tcPr>
          <w:p w14:paraId="60243672" w14:textId="1B839AEF" w:rsidR="003724AA" w:rsidRDefault="00F679FD" w:rsidP="00930EDC">
            <w:proofErr w:type="spellStart"/>
            <w:r>
              <w:t>Appeal</w:t>
            </w:r>
            <w:r w:rsidR="003724AA">
              <w:t>Code</w:t>
            </w:r>
            <w:proofErr w:type="spellEnd"/>
          </w:p>
        </w:tc>
        <w:tc>
          <w:tcPr>
            <w:tcW w:w="1209" w:type="dxa"/>
          </w:tcPr>
          <w:p w14:paraId="68498D7A" w14:textId="45CEDBDD" w:rsidR="003724AA" w:rsidRDefault="00F679FD" w:rsidP="00930EDC">
            <w:r>
              <w:t>M</w:t>
            </w:r>
          </w:p>
        </w:tc>
        <w:tc>
          <w:tcPr>
            <w:tcW w:w="4019" w:type="dxa"/>
          </w:tcPr>
          <w:p w14:paraId="68C567E5" w14:textId="07F239C8" w:rsidR="003724AA" w:rsidRDefault="00F679FD" w:rsidP="00930EDC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Appeal Status Codes</w:t>
            </w:r>
          </w:p>
        </w:tc>
        <w:tc>
          <w:tcPr>
            <w:tcW w:w="2614" w:type="dxa"/>
          </w:tcPr>
          <w:p w14:paraId="782FAF94" w14:textId="009A5B74" w:rsidR="003724AA" w:rsidRDefault="00F679FD" w:rsidP="00930EDC">
            <w:proofErr w:type="spellStart"/>
            <w:r>
              <w:t>AppealStatusType</w:t>
            </w:r>
            <w:proofErr w:type="spellEnd"/>
          </w:p>
        </w:tc>
      </w:tr>
      <w:tr w:rsidR="003724AA" w14:paraId="2F2FF597" w14:textId="77777777" w:rsidTr="00930EDC">
        <w:tc>
          <w:tcPr>
            <w:tcW w:w="2614" w:type="dxa"/>
            <w:gridSpan w:val="2"/>
          </w:tcPr>
          <w:p w14:paraId="0C403414" w14:textId="57FD8858" w:rsidR="003724AA" w:rsidRDefault="00F679FD" w:rsidP="00930EDC">
            <w:proofErr w:type="spellStart"/>
            <w:r>
              <w:t>AppealNotes</w:t>
            </w:r>
            <w:proofErr w:type="spellEnd"/>
          </w:p>
        </w:tc>
        <w:tc>
          <w:tcPr>
            <w:tcW w:w="1209" w:type="dxa"/>
          </w:tcPr>
          <w:p w14:paraId="161A8DFA" w14:textId="57A73CA8" w:rsidR="003724AA" w:rsidRDefault="00F679FD" w:rsidP="00930EDC">
            <w:r>
              <w:t>O</w:t>
            </w:r>
          </w:p>
        </w:tc>
        <w:tc>
          <w:tcPr>
            <w:tcW w:w="4019" w:type="dxa"/>
          </w:tcPr>
          <w:p w14:paraId="13C577D4" w14:textId="3148FF1B" w:rsidR="003724AA" w:rsidRDefault="00F679FD" w:rsidP="00930EDC">
            <w:pPr>
              <w:pStyle w:val="NormalWeb"/>
              <w:spacing w:after="0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Notes on appeal </w:t>
            </w:r>
          </w:p>
        </w:tc>
        <w:tc>
          <w:tcPr>
            <w:tcW w:w="2614" w:type="dxa"/>
          </w:tcPr>
          <w:p w14:paraId="1992C8D9" w14:textId="01085E9C" w:rsidR="003724AA" w:rsidRDefault="00F679FD" w:rsidP="00930EDC">
            <w:proofErr w:type="spellStart"/>
            <w:r>
              <w:t>xs:string</w:t>
            </w:r>
            <w:proofErr w:type="spellEnd"/>
          </w:p>
        </w:tc>
      </w:tr>
    </w:tbl>
    <w:p w14:paraId="13322839" w14:textId="67AE1107" w:rsidR="00BC7F91" w:rsidRDefault="00BC7F91" w:rsidP="00075F23"/>
    <w:p w14:paraId="1BD022AB" w14:textId="392238A6" w:rsidR="00F679FD" w:rsidRDefault="00F679FD" w:rsidP="00075F23">
      <w:proofErr w:type="spellStart"/>
      <w:r>
        <w:lastRenderedPageBreak/>
        <w:t>AppealStatusType</w:t>
      </w:r>
      <w:proofErr w:type="spellEnd"/>
    </w:p>
    <w:p w14:paraId="70E41810" w14:textId="2E0C4F67" w:rsidR="00F679FD" w:rsidRPr="00F679FD" w:rsidRDefault="00F679FD" w:rsidP="00075F23">
      <w:pPr>
        <w:rPr>
          <w:u w:val="single"/>
        </w:rPr>
      </w:pPr>
      <w:r w:rsidRPr="00F679FD">
        <w:rPr>
          <w:u w:val="single"/>
        </w:rPr>
        <w:t>Code</w:t>
      </w:r>
      <w:r w:rsidRPr="00F679FD">
        <w:rPr>
          <w:u w:val="single"/>
        </w:rPr>
        <w:tab/>
      </w:r>
      <w:r w:rsidRPr="00F679FD">
        <w:rPr>
          <w:u w:val="single"/>
        </w:rPr>
        <w:tab/>
      </w:r>
      <w:r w:rsidRPr="00F679FD">
        <w:rPr>
          <w:u w:val="single"/>
        </w:rPr>
        <w:tab/>
        <w:t>Description</w:t>
      </w:r>
    </w:p>
    <w:p w14:paraId="19EBB938" w14:textId="554F51E7" w:rsidR="00F679FD" w:rsidRDefault="00F679FD" w:rsidP="00F679FD">
      <w:r>
        <w:t>N                                         In Progress</w:t>
      </w:r>
    </w:p>
    <w:p w14:paraId="032D63D4" w14:textId="4603486E" w:rsidR="00F679FD" w:rsidRDefault="00F679FD" w:rsidP="00F679FD">
      <w:r>
        <w:t>N/S                                     Not Specified</w:t>
      </w:r>
    </w:p>
    <w:p w14:paraId="7F5B5E41" w14:textId="406EAB5B" w:rsidR="00F679FD" w:rsidRDefault="00F679FD" w:rsidP="00F679FD">
      <w:r>
        <w:t>RE                                       Rejected</w:t>
      </w:r>
    </w:p>
    <w:p w14:paraId="6F3BE431" w14:textId="76A94D0B" w:rsidR="00F679FD" w:rsidRDefault="00F679FD" w:rsidP="00F679FD">
      <w:r>
        <w:t>SU                                       Successful</w:t>
      </w:r>
    </w:p>
    <w:p w14:paraId="66D9ECF8" w14:textId="77777777" w:rsidR="00F679FD" w:rsidRDefault="00F679FD" w:rsidP="00075F23"/>
    <w:p w14:paraId="7E688DF9" w14:textId="20F74DDD" w:rsidR="00F679FD" w:rsidRDefault="003724AA" w:rsidP="00F679FD">
      <w:pPr>
        <w:pStyle w:val="Heading2"/>
      </w:pPr>
      <w:r>
        <w:t xml:space="preserve"> </w:t>
      </w:r>
      <w:r w:rsidR="00F679FD">
        <w:t>Pastoral Care Record</w:t>
      </w:r>
    </w:p>
    <w:p w14:paraId="4A72CD29" w14:textId="25168FE6" w:rsidR="00F679FD" w:rsidRPr="00F679FD" w:rsidRDefault="00F679FD" w:rsidP="00F679FD">
      <w:proofErr w:type="spellStart"/>
      <w:r>
        <w:t>tbd</w:t>
      </w:r>
      <w:proofErr w:type="spellEnd"/>
    </w:p>
    <w:p w14:paraId="3CB79CB0" w14:textId="3B910B11" w:rsidR="003724AA" w:rsidRDefault="003724AA" w:rsidP="003724AA">
      <w:pPr>
        <w:pStyle w:val="CommentText"/>
      </w:pPr>
    </w:p>
    <w:p w14:paraId="3B8D7468" w14:textId="77777777" w:rsidR="003724AA" w:rsidRDefault="003724AA" w:rsidP="00075F23"/>
    <w:p w14:paraId="3F1E04A7" w14:textId="77777777" w:rsidR="00BC7F91" w:rsidRPr="00FF6F65" w:rsidRDefault="00BC7F91" w:rsidP="00BC7F91">
      <w:pPr>
        <w:rPr>
          <w:b/>
          <w:color w:val="C00000"/>
        </w:rPr>
      </w:pPr>
      <w:r w:rsidRPr="00FF6F65">
        <w:rPr>
          <w:b/>
          <w:color w:val="C00000"/>
        </w:rPr>
        <w:t>General Comments – Stephen Thorpe</w:t>
      </w:r>
    </w:p>
    <w:p w14:paraId="7DA55DDF" w14:textId="77777777" w:rsidR="00BC7F91" w:rsidRDefault="00BC7F91" w:rsidP="00BC7F91">
      <w:pPr>
        <w:ind w:left="720"/>
      </w:pPr>
      <w:r>
        <w:t>Response can be thought of in 3 tiers:</w:t>
      </w:r>
    </w:p>
    <w:p w14:paraId="4C0F20BB" w14:textId="77777777" w:rsidR="00BC7F91" w:rsidRDefault="00BC7F91" w:rsidP="00BC7F91">
      <w:pPr>
        <w:ind w:left="720"/>
      </w:pPr>
      <w:r>
        <w:t xml:space="preserve">3. Intensive – </w:t>
      </w:r>
      <w:r>
        <w:tab/>
        <w:t>out of class/out of context</w:t>
      </w:r>
    </w:p>
    <w:p w14:paraId="7B679559" w14:textId="77777777" w:rsidR="00BC7F91" w:rsidRDefault="00BC7F91" w:rsidP="00BC7F91">
      <w:pPr>
        <w:ind w:left="720"/>
      </w:pPr>
      <w:r>
        <w:t xml:space="preserve">2. Targeted – </w:t>
      </w:r>
      <w:r>
        <w:tab/>
        <w:t>out of class/in context</w:t>
      </w:r>
    </w:p>
    <w:p w14:paraId="4FD97B5B" w14:textId="77777777" w:rsidR="00BC7F91" w:rsidRDefault="00BC7F91" w:rsidP="00BC7F91">
      <w:pPr>
        <w:ind w:left="720"/>
      </w:pPr>
      <w:r>
        <w:tab/>
      </w:r>
      <w:r>
        <w:tab/>
        <w:t>in class/out of context</w:t>
      </w:r>
    </w:p>
    <w:p w14:paraId="655E2DFE" w14:textId="77777777" w:rsidR="00BC7F91" w:rsidRDefault="00BC7F91" w:rsidP="00BC7F91">
      <w:pPr>
        <w:ind w:left="720"/>
      </w:pPr>
      <w:r>
        <w:tab/>
      </w:r>
      <w:r>
        <w:tab/>
        <w:t>in class/in context</w:t>
      </w:r>
    </w:p>
    <w:p w14:paraId="6917649A" w14:textId="77777777" w:rsidR="00BC7F91" w:rsidRDefault="00BC7F91" w:rsidP="00BC7F91">
      <w:pPr>
        <w:ind w:left="720"/>
      </w:pPr>
      <w:r>
        <w:t>1. Whole school</w:t>
      </w:r>
    </w:p>
    <w:p w14:paraId="417B6766" w14:textId="77777777" w:rsidR="00BC7F91" w:rsidRPr="001D4FF8" w:rsidRDefault="00BC7F91" w:rsidP="00BC7F91">
      <w:r>
        <w:t>Breakup of above tends to be Tier 3 (5%), Tier 2(15%), Tier 1 (80%)</w:t>
      </w:r>
    </w:p>
    <w:p w14:paraId="0B89C382" w14:textId="77777777" w:rsidR="00BC7F91" w:rsidRPr="001D4FF8" w:rsidRDefault="00BC7F91" w:rsidP="00075F23"/>
    <w:sectPr w:rsidR="00BC7F91" w:rsidRPr="001D4FF8" w:rsidSect="00A7347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inda Marshall" w:date="2017-05-18T16:01:00Z" w:initials="LM">
    <w:p w14:paraId="22F367E0" w14:textId="77777777" w:rsidR="00334FC5" w:rsidRPr="00CA4510" w:rsidRDefault="00334FC5" w:rsidP="00583733">
      <w:pPr>
        <w:pStyle w:val="CommentText"/>
        <w:rPr>
          <w:color w:val="538135" w:themeColor="accent6" w:themeShade="BF"/>
        </w:rPr>
      </w:pPr>
      <w:r>
        <w:rPr>
          <w:rStyle w:val="CommentReference"/>
        </w:rPr>
        <w:annotationRef/>
      </w:r>
      <w:r w:rsidRPr="00E72354">
        <w:rPr>
          <w:rStyle w:val="CommentReference"/>
          <w:b/>
        </w:rPr>
        <w:annotationRef/>
      </w:r>
      <w:r w:rsidRPr="00CA4510">
        <w:rPr>
          <w:b/>
          <w:color w:val="C00000"/>
        </w:rPr>
        <w:t>Stephen Thorpe</w:t>
      </w:r>
      <w:r w:rsidRPr="00CA4510">
        <w:rPr>
          <w:color w:val="C00000"/>
        </w:rPr>
        <w:t xml:space="preserve"> Comments</w:t>
      </w:r>
    </w:p>
    <w:p w14:paraId="6EE4B159" w14:textId="77777777" w:rsidR="00334FC5" w:rsidRDefault="00334FC5" w:rsidP="00583733">
      <w:pPr>
        <w:pStyle w:val="CommentText"/>
      </w:pPr>
      <w:r>
        <w:t>Use cases include:</w:t>
      </w:r>
    </w:p>
    <w:p w14:paraId="56748D48" w14:textId="77777777" w:rsidR="00334FC5" w:rsidRDefault="00334FC5" w:rsidP="00583733">
      <w:pPr>
        <w:pStyle w:val="CommentText"/>
      </w:pPr>
      <w:r>
        <w:t>S 24’s</w:t>
      </w:r>
    </w:p>
    <w:p w14:paraId="505CD700" w14:textId="77777777" w:rsidR="00334FC5" w:rsidRDefault="00334FC5" w:rsidP="00583733">
      <w:pPr>
        <w:pStyle w:val="CommentText"/>
      </w:pPr>
      <w:r>
        <w:t>Kids In Care</w:t>
      </w:r>
    </w:p>
    <w:p w14:paraId="14B0FEA8" w14:textId="77777777" w:rsidR="00334FC5" w:rsidRDefault="00334FC5" w:rsidP="00583733">
      <w:pPr>
        <w:pStyle w:val="CommentText"/>
      </w:pPr>
      <w:r>
        <w:t>Youth Justice</w:t>
      </w:r>
    </w:p>
    <w:p w14:paraId="65263CD5" w14:textId="77777777" w:rsidR="00334FC5" w:rsidRDefault="00334FC5" w:rsidP="00583733">
      <w:pPr>
        <w:pStyle w:val="CommentText"/>
      </w:pPr>
      <w:r>
        <w:t>Mental Health</w:t>
      </w:r>
    </w:p>
    <w:p w14:paraId="06F8B45D" w14:textId="77777777" w:rsidR="00334FC5" w:rsidRDefault="00334FC5" w:rsidP="00583733">
      <w:pPr>
        <w:pStyle w:val="CommentText"/>
      </w:pPr>
      <w:r>
        <w:t>Disability</w:t>
      </w:r>
    </w:p>
    <w:p w14:paraId="57A52F6D" w14:textId="77195C35" w:rsidR="00334FC5" w:rsidRDefault="00334FC5">
      <w:pPr>
        <w:pStyle w:val="CommentText"/>
      </w:pPr>
    </w:p>
  </w:comment>
  <w:comment w:id="1" w:author="Linda Marshall" w:date="2017-05-25T19:47:00Z" w:initials="LM">
    <w:p w14:paraId="2AB96C70" w14:textId="0F5AA0AD" w:rsidR="00334FC5" w:rsidRDefault="00334FC5">
      <w:pPr>
        <w:pStyle w:val="CommentText"/>
      </w:pPr>
      <w:r>
        <w:rPr>
          <w:rStyle w:val="CommentReference"/>
        </w:rPr>
        <w:annotationRef/>
      </w:r>
      <w:r>
        <w:t>WA workshop – maybe we don’t need to know this outside of an Alert?</w:t>
      </w:r>
    </w:p>
  </w:comment>
  <w:comment w:id="3" w:author="HUBER Joerg [ICT E-Learning &amp; Business Syst]" w:date="2017-06-19T13:26:00Z" w:initials="JH">
    <w:p w14:paraId="07EC3B2B" w14:textId="0F9E3960" w:rsidR="00334FC5" w:rsidRDefault="00334FC5">
      <w:pPr>
        <w:pStyle w:val="CommentText"/>
      </w:pPr>
      <w:r>
        <w:rPr>
          <w:rStyle w:val="CommentReference"/>
        </w:rPr>
        <w:annotationRef/>
      </w:r>
      <w:r>
        <w:t xml:space="preserve">Do we need a </w:t>
      </w:r>
      <w:proofErr w:type="spellStart"/>
      <w:r>
        <w:t>SchoolRefId</w:t>
      </w:r>
      <w:proofErr w:type="spellEnd"/>
      <w:r>
        <w:t xml:space="preserve"> as well? A student could be enrolled in more than one school (same Student RefID) but an event might be confidential and therefore should only be seen by that school. Without </w:t>
      </w:r>
      <w:proofErr w:type="spellStart"/>
      <w:r>
        <w:t>SchoolRefId</w:t>
      </w:r>
      <w:proofErr w:type="spellEnd"/>
      <w:r>
        <w:t xml:space="preserve"> we might not know to which school the event belongs.</w:t>
      </w:r>
    </w:p>
  </w:comment>
  <w:comment w:id="15" w:author="Nick Nicholas" w:date="2017-06-01T12:30:00Z" w:initials="NN">
    <w:p w14:paraId="17452B2C" w14:textId="3BA667A4" w:rsidR="00334FC5" w:rsidRDefault="00334FC5">
      <w:pPr>
        <w:pStyle w:val="CommentText"/>
      </w:pPr>
      <w:r>
        <w:rPr>
          <w:rStyle w:val="CommentReference"/>
        </w:rPr>
        <w:annotationRef/>
      </w:r>
      <w:r>
        <w:t>Meeting pointed out that an award is an outcome</w:t>
      </w:r>
    </w:p>
  </w:comment>
  <w:comment w:id="16" w:author="Linda Marshall" w:date="2017-06-01T14:52:00Z" w:initials="LM">
    <w:p w14:paraId="538AC276" w14:textId="010F4CF2" w:rsidR="00334FC5" w:rsidRDefault="00334FC5">
      <w:pPr>
        <w:pStyle w:val="CommentText"/>
      </w:pPr>
      <w:r>
        <w:rPr>
          <w:rStyle w:val="CommentReference"/>
        </w:rPr>
        <w:annotationRef/>
      </w:r>
      <w:r>
        <w:t>It may be a response to something but the trigger may be an application and that is unlikely to be recorded as an event in this manner.  Allowing for both may be necessary.</w:t>
      </w:r>
    </w:p>
  </w:comment>
  <w:comment w:id="17" w:author="HUBER Joerg [ICT E-Learning &amp; Business Syst]" w:date="2017-06-19T13:19:00Z" w:initials="JH">
    <w:p w14:paraId="4694BA3F" w14:textId="46F136E4" w:rsidR="00334FC5" w:rsidRDefault="00334FC5">
      <w:pPr>
        <w:pStyle w:val="CommentText"/>
      </w:pPr>
      <w:r>
        <w:rPr>
          <w:rStyle w:val="CommentReference"/>
        </w:rPr>
        <w:annotationRef/>
      </w:r>
      <w:r>
        <w:t>Can be omitted if person is not staff, student or contact, right?</w:t>
      </w:r>
    </w:p>
  </w:comment>
  <w:comment w:id="18" w:author="Linda Marshall" w:date="2017-06-20T09:00:00Z" w:initials="LM">
    <w:p w14:paraId="248B8880" w14:textId="63330812" w:rsidR="00456CC6" w:rsidRDefault="00456CC6">
      <w:pPr>
        <w:pStyle w:val="CommentText"/>
      </w:pPr>
      <w:r>
        <w:rPr>
          <w:rStyle w:val="CommentReference"/>
        </w:rPr>
        <w:annotationRef/>
      </w:r>
      <w:r>
        <w:t>Correct.</w:t>
      </w:r>
    </w:p>
  </w:comment>
  <w:comment w:id="22" w:author="HUBER Joerg [ICT E-Learning &amp; Business Syst]" w:date="2017-06-19T13:27:00Z" w:initials="JH">
    <w:p w14:paraId="440BC2CF" w14:textId="74B7726D" w:rsidR="00334FC5" w:rsidRDefault="00334FC5">
      <w:pPr>
        <w:pStyle w:val="CommentText"/>
      </w:pPr>
      <w:r>
        <w:rPr>
          <w:rStyle w:val="CommentReference"/>
        </w:rPr>
        <w:annotationRef/>
      </w:r>
      <w:r>
        <w:t xml:space="preserve">See comment for Wellbeing Event in regards to </w:t>
      </w:r>
      <w:proofErr w:type="spellStart"/>
      <w:r>
        <w:t>SchoolRefId</w:t>
      </w:r>
      <w:proofErr w:type="spellEnd"/>
      <w:r>
        <w:t>.</w:t>
      </w:r>
    </w:p>
  </w:comment>
  <w:comment w:id="32" w:author="HUBER Joerg [ICT E-Learning &amp; Business Syst]" w:date="2017-06-19T13:23:00Z" w:initials="JH">
    <w:p w14:paraId="30AD8F8A" w14:textId="60FDE94E" w:rsidR="00334FC5" w:rsidRDefault="00334FC5">
      <w:pPr>
        <w:pStyle w:val="CommentText"/>
      </w:pPr>
      <w:r>
        <w:rPr>
          <w:rStyle w:val="CommentReference"/>
        </w:rPr>
        <w:annotationRef/>
      </w:r>
      <w:r>
        <w:t>We called it “</w:t>
      </w:r>
      <w:proofErr w:type="spellStart"/>
      <w:r>
        <w:t>ConfidentialFlag</w:t>
      </w:r>
      <w:proofErr w:type="spellEnd"/>
      <w:r>
        <w:t>” for Wellbeing Event. Should we be consistent and call it “</w:t>
      </w:r>
      <w:proofErr w:type="spellStart"/>
      <w:r>
        <w:t>ConfidentialFlag</w:t>
      </w:r>
      <w:proofErr w:type="spellEnd"/>
      <w:r>
        <w:t>” here as well?</w:t>
      </w:r>
    </w:p>
  </w:comment>
  <w:comment w:id="35" w:author="Linda Marshall" w:date="2017-05-18T16:50:00Z" w:initials="LM">
    <w:p w14:paraId="238956B1" w14:textId="77777777" w:rsidR="00334FC5" w:rsidRPr="003A1378" w:rsidRDefault="00334FC5" w:rsidP="00B5127D">
      <w:pPr>
        <w:pStyle w:val="CommentText"/>
        <w:rPr>
          <w:b/>
          <w:color w:val="C00000"/>
        </w:rPr>
      </w:pPr>
      <w:r>
        <w:rPr>
          <w:rStyle w:val="CommentReference"/>
        </w:rPr>
        <w:annotationRef/>
      </w:r>
      <w:r w:rsidRPr="003A1378">
        <w:rPr>
          <w:b/>
          <w:color w:val="C00000"/>
        </w:rPr>
        <w:t>Stephen Thorpe Comments</w:t>
      </w:r>
    </w:p>
    <w:p w14:paraId="66CF8B2E" w14:textId="77777777" w:rsidR="00334FC5" w:rsidRDefault="00334FC5" w:rsidP="00B5127D">
      <w:pPr>
        <w:pStyle w:val="CommentText"/>
      </w:pPr>
      <w:r>
        <w:t xml:space="preserve">Other responses may include Chaplain, Nurse, Year Coord or </w:t>
      </w:r>
      <w:proofErr w:type="spellStart"/>
      <w:proofErr w:type="gramStart"/>
      <w:r>
        <w:t>SSM,Social</w:t>
      </w:r>
      <w:proofErr w:type="spellEnd"/>
      <w:proofErr w:type="gramEnd"/>
      <w:r>
        <w:t xml:space="preserve"> programs.</w:t>
      </w:r>
    </w:p>
    <w:p w14:paraId="431B5D78" w14:textId="77777777" w:rsidR="00334FC5" w:rsidRDefault="00334FC5" w:rsidP="00B5127D">
      <w:pPr>
        <w:pStyle w:val="CommentText"/>
      </w:pPr>
      <w:r>
        <w:t xml:space="preserve"> Alert could be Request for Service?</w:t>
      </w:r>
    </w:p>
    <w:p w14:paraId="049DE887" w14:textId="38EE2835" w:rsidR="00334FC5" w:rsidRDefault="00334FC5">
      <w:pPr>
        <w:pStyle w:val="CommentText"/>
      </w:pPr>
    </w:p>
  </w:comment>
  <w:comment w:id="36" w:author="HUBER Joerg [ICT E-Learning &amp; Business Syst]" w:date="2017-06-19T13:28:00Z" w:initials="JH">
    <w:p w14:paraId="23332A92" w14:textId="66DC3DFB" w:rsidR="00334FC5" w:rsidRDefault="00334FC5">
      <w:pPr>
        <w:pStyle w:val="CommentText"/>
      </w:pPr>
      <w:r>
        <w:rPr>
          <w:rStyle w:val="CommentReference"/>
        </w:rPr>
        <w:annotationRef/>
      </w:r>
      <w:r>
        <w:t xml:space="preserve">See previous Object comments about </w:t>
      </w:r>
      <w:proofErr w:type="spellStart"/>
      <w:r>
        <w:t>SchoolRefId</w:t>
      </w:r>
      <w:proofErr w:type="spellEnd"/>
      <w:r>
        <w:t>.</w:t>
      </w:r>
    </w:p>
  </w:comment>
  <w:comment w:id="46" w:author="Linda Marshall" w:date="2017-05-18T16:52:00Z" w:initials="LM">
    <w:p w14:paraId="232465C1" w14:textId="77777777" w:rsidR="00334FC5" w:rsidRPr="00C110DA" w:rsidRDefault="00334FC5" w:rsidP="00B5127D">
      <w:pPr>
        <w:pStyle w:val="CommentText"/>
        <w:rPr>
          <w:b/>
          <w:color w:val="C00000"/>
        </w:rPr>
      </w:pPr>
      <w:r>
        <w:rPr>
          <w:rStyle w:val="CommentReference"/>
        </w:rPr>
        <w:annotationRef/>
      </w:r>
      <w:r w:rsidRPr="00C110DA">
        <w:rPr>
          <w:b/>
          <w:color w:val="C00000"/>
        </w:rPr>
        <w:t>Stephen Thorpe Comments</w:t>
      </w:r>
    </w:p>
    <w:p w14:paraId="46605203" w14:textId="77777777" w:rsidR="00334FC5" w:rsidRDefault="00334FC5" w:rsidP="00B5127D">
      <w:pPr>
        <w:pStyle w:val="CommentText"/>
      </w:pPr>
      <w:r>
        <w:t>This is what WA Act calls it. Schools must not refer to withdrawal as suspension.</w:t>
      </w:r>
    </w:p>
    <w:p w14:paraId="6116283C" w14:textId="2A12827B" w:rsidR="00334FC5" w:rsidRDefault="00334FC5">
      <w:pPr>
        <w:pStyle w:val="CommentText"/>
      </w:pPr>
    </w:p>
  </w:comment>
  <w:comment w:id="47" w:author="Linda Marshall" w:date="2017-05-18T16:53:00Z" w:initials="LM">
    <w:p w14:paraId="5530090A" w14:textId="77777777" w:rsidR="00334FC5" w:rsidRPr="00C110DA" w:rsidRDefault="00334FC5" w:rsidP="00B5127D">
      <w:pPr>
        <w:pStyle w:val="CommentText"/>
        <w:rPr>
          <w:b/>
          <w:color w:val="C00000"/>
        </w:rPr>
      </w:pPr>
      <w:r>
        <w:rPr>
          <w:rStyle w:val="CommentReference"/>
        </w:rPr>
        <w:annotationRef/>
      </w:r>
      <w:r w:rsidRPr="00C110DA">
        <w:rPr>
          <w:b/>
          <w:color w:val="C00000"/>
        </w:rPr>
        <w:t>Stephen Thorpe Comments</w:t>
      </w:r>
    </w:p>
    <w:p w14:paraId="2ED7B421" w14:textId="77777777" w:rsidR="00334FC5" w:rsidRDefault="00334FC5" w:rsidP="00B5127D">
      <w:pPr>
        <w:pStyle w:val="CommentText"/>
      </w:pPr>
      <w:r>
        <w:t>Not necessarily, could just mean a period greater than 10 days specified for a maximum withdrawal.</w:t>
      </w:r>
    </w:p>
    <w:p w14:paraId="17A1C0EB" w14:textId="3372C659" w:rsidR="00334FC5" w:rsidRDefault="00334FC5">
      <w:pPr>
        <w:pStyle w:val="CommentText"/>
      </w:pPr>
    </w:p>
  </w:comment>
  <w:comment w:id="49" w:author="Nick Nicholas" w:date="2017-06-01T12:40:00Z" w:initials="NN">
    <w:p w14:paraId="25FA2EA8" w14:textId="2E01CD44" w:rsidR="00334FC5" w:rsidRDefault="00334FC5">
      <w:pPr>
        <w:pStyle w:val="CommentText"/>
      </w:pPr>
      <w:r>
        <w:rPr>
          <w:rStyle w:val="CommentReference"/>
        </w:rPr>
        <w:annotationRef/>
      </w:r>
      <w:r>
        <w:t>Add something for privacy constraints on the document instance?</w:t>
      </w:r>
    </w:p>
  </w:comment>
  <w:comment w:id="50" w:author="HUBER Joerg [ICT E-Learning &amp; Business Syst]" w:date="2017-06-19T13:30:00Z" w:initials="JH">
    <w:p w14:paraId="6F92FE27" w14:textId="309D4919" w:rsidR="00334FC5" w:rsidRDefault="00334FC5">
      <w:pPr>
        <w:pStyle w:val="CommentText"/>
      </w:pPr>
      <w:r>
        <w:rPr>
          <w:rStyle w:val="CommentReference"/>
        </w:rPr>
        <w:annotationRef/>
      </w:r>
      <w:r>
        <w:t xml:space="preserve">Could a student have a different personal plan at different schools (i.e. do we need a </w:t>
      </w:r>
      <w:proofErr w:type="spellStart"/>
      <w:r>
        <w:t>SchoolRefId</w:t>
      </w:r>
      <w:proofErr w:type="spellEnd"/>
      <w:r>
        <w:t xml:space="preserve"> as with other objects).</w:t>
      </w:r>
    </w:p>
  </w:comment>
  <w:comment w:id="51" w:author="Linda Marshall" w:date="2017-06-05T09:12:00Z" w:initials="LM">
    <w:p w14:paraId="2B4E0E3C" w14:textId="7C83582D" w:rsidR="00334FC5" w:rsidRDefault="00334FC5">
      <w:pPr>
        <w:pStyle w:val="CommentText"/>
      </w:pPr>
      <w:r>
        <w:rPr>
          <w:rStyle w:val="CommentReference"/>
        </w:rPr>
        <w:annotationRef/>
      </w:r>
      <w:r>
        <w:t>Sensitivity is in the DocumentType</w:t>
      </w:r>
    </w:p>
  </w:comment>
  <w:comment w:id="61" w:author="Linda Marshall" w:date="2017-05-31T16:14:00Z" w:initials="LM">
    <w:p w14:paraId="2AB9624A" w14:textId="793C5AA0" w:rsidR="00334FC5" w:rsidRDefault="00334FC5">
      <w:pPr>
        <w:pStyle w:val="CommentText"/>
      </w:pPr>
      <w:r>
        <w:rPr>
          <w:rStyle w:val="CommentReference"/>
        </w:rPr>
        <w:annotationRef/>
      </w:r>
      <w:r>
        <w:t xml:space="preserve">Attachments were mentioned but might be better to go with </w:t>
      </w:r>
      <w:proofErr w:type="spellStart"/>
      <w:r>
        <w:t>DocumentList</w:t>
      </w:r>
      <w:proofErr w:type="spellEnd"/>
      <w:r>
        <w:t xml:space="preserve"> with Location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A52F6D" w15:done="0"/>
  <w15:commentEx w15:paraId="2AB96C70" w15:done="0"/>
  <w15:commentEx w15:paraId="07EC3B2B" w15:done="1"/>
  <w15:commentEx w15:paraId="17452B2C" w15:done="0"/>
  <w15:commentEx w15:paraId="538AC276" w15:paraIdParent="17452B2C" w15:done="0"/>
  <w15:commentEx w15:paraId="4694BA3F" w15:done="0"/>
  <w15:commentEx w15:paraId="248B8880" w15:paraIdParent="4694BA3F" w15:done="0"/>
  <w15:commentEx w15:paraId="440BC2CF" w15:done="1"/>
  <w15:commentEx w15:paraId="30AD8F8A" w15:done="0"/>
  <w15:commentEx w15:paraId="049DE887" w15:done="0"/>
  <w15:commentEx w15:paraId="23332A92" w15:done="1"/>
  <w15:commentEx w15:paraId="6116283C" w15:done="0"/>
  <w15:commentEx w15:paraId="17A1C0EB" w15:done="0"/>
  <w15:commentEx w15:paraId="25FA2EA8" w15:done="1"/>
  <w15:commentEx w15:paraId="6F92FE27" w15:paraIdParent="25FA2EA8" w15:done="1"/>
  <w15:commentEx w15:paraId="2B4E0E3C" w15:paraIdParent="25FA2EA8" w15:done="1"/>
  <w15:commentEx w15:paraId="2AB9624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7135E" w14:textId="77777777" w:rsidR="00F83C17" w:rsidRDefault="00F83C17" w:rsidP="00C56C74">
      <w:pPr>
        <w:spacing w:after="0" w:line="240" w:lineRule="auto"/>
      </w:pPr>
      <w:r>
        <w:separator/>
      </w:r>
    </w:p>
  </w:endnote>
  <w:endnote w:type="continuationSeparator" w:id="0">
    <w:p w14:paraId="754DDA3B" w14:textId="77777777" w:rsidR="00F83C17" w:rsidRDefault="00F83C17" w:rsidP="00C56C74">
      <w:pPr>
        <w:spacing w:after="0" w:line="240" w:lineRule="auto"/>
      </w:pPr>
      <w:r>
        <w:continuationSeparator/>
      </w:r>
    </w:p>
  </w:endnote>
  <w:endnote w:type="continuationNotice" w:id="1">
    <w:p w14:paraId="67D19DD3" w14:textId="77777777" w:rsidR="00F83C17" w:rsidRDefault="00F83C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DDADD" w14:textId="77777777" w:rsidR="00334FC5" w:rsidRDefault="00334F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ustomXmlInsRangeStart w:id="76" w:author="Linda Marshall" w:date="2017-06-20T09:04:00Z"/>
  <w:sdt>
    <w:sdtPr>
      <w:id w:val="2019882039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76"/>
      <w:bookmarkStart w:id="77" w:name="_GoBack" w:displacedByCustomXml="prev"/>
      <w:bookmarkEnd w:id="77" w:displacedByCustomXml="prev"/>
      <w:p w14:paraId="53E5D1DF" w14:textId="3711299E" w:rsidR="00456CC6" w:rsidRDefault="00456CC6">
        <w:pPr>
          <w:pStyle w:val="Footer"/>
          <w:rPr>
            <w:ins w:id="78" w:author="Linda Marshall" w:date="2017-06-20T09:04:00Z"/>
          </w:rPr>
        </w:pPr>
        <w:ins w:id="79" w:author="Linda Marshall" w:date="2017-06-20T09:04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</w:ins>
        <w:r>
          <w:rPr>
            <w:noProof/>
          </w:rPr>
          <w:t>10</w:t>
        </w:r>
        <w:ins w:id="80" w:author="Linda Marshall" w:date="2017-06-20T09:04:00Z">
          <w:r>
            <w:rPr>
              <w:noProof/>
            </w:rPr>
            <w:fldChar w:fldCharType="end"/>
          </w:r>
        </w:ins>
      </w:p>
      <w:customXmlInsRangeStart w:id="81" w:author="Linda Marshall" w:date="2017-06-20T09:04:00Z"/>
    </w:sdtContent>
  </w:sdt>
  <w:customXmlInsRangeEnd w:id="81"/>
  <w:p w14:paraId="288C5452" w14:textId="77777777" w:rsidR="00334FC5" w:rsidRDefault="00334F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54CFD" w14:textId="77777777" w:rsidR="00334FC5" w:rsidRDefault="00334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837F1" w14:textId="77777777" w:rsidR="00F83C17" w:rsidRDefault="00F83C17" w:rsidP="00C56C74">
      <w:pPr>
        <w:spacing w:after="0" w:line="240" w:lineRule="auto"/>
      </w:pPr>
      <w:r>
        <w:separator/>
      </w:r>
    </w:p>
  </w:footnote>
  <w:footnote w:type="continuationSeparator" w:id="0">
    <w:p w14:paraId="0C8920EE" w14:textId="77777777" w:rsidR="00F83C17" w:rsidRDefault="00F83C17" w:rsidP="00C56C74">
      <w:pPr>
        <w:spacing w:after="0" w:line="240" w:lineRule="auto"/>
      </w:pPr>
      <w:r>
        <w:continuationSeparator/>
      </w:r>
    </w:p>
  </w:footnote>
  <w:footnote w:type="continuationNotice" w:id="1">
    <w:p w14:paraId="20A0B1EB" w14:textId="77777777" w:rsidR="00F83C17" w:rsidRDefault="00F83C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2928DC" w14:textId="77777777" w:rsidR="00334FC5" w:rsidRDefault="00F83C17">
    <w:pPr>
      <w:pStyle w:val="Header"/>
    </w:pPr>
    <w:r>
      <w:rPr>
        <w:noProof/>
      </w:rPr>
      <w:pict w14:anchorId="5F9A397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51641" o:spid="_x0000_s2050" type="#_x0000_t136" style="position:absolute;margin-left:0;margin-top:0;width:461.1pt;height:276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32FCF" w14:textId="77777777" w:rsidR="00334FC5" w:rsidRDefault="00F83C17">
    <w:pPr>
      <w:pStyle w:val="Header"/>
    </w:pPr>
    <w:r>
      <w:rPr>
        <w:noProof/>
      </w:rPr>
      <w:pict w14:anchorId="3A9A6B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51642" o:spid="_x0000_s2051" type="#_x0000_t136" style="position:absolute;margin-left:0;margin-top:0;width:461.1pt;height:276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89B17" w14:textId="77777777" w:rsidR="00334FC5" w:rsidRDefault="00F83C17">
    <w:pPr>
      <w:pStyle w:val="Header"/>
    </w:pPr>
    <w:r>
      <w:rPr>
        <w:noProof/>
      </w:rPr>
      <w:pict w14:anchorId="511665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851640" o:spid="_x0000_s2049" type="#_x0000_t136" style="position:absolute;margin-left:0;margin-top:0;width:461.1pt;height:276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76218B"/>
    <w:multiLevelType w:val="hybridMultilevel"/>
    <w:tmpl w:val="02946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A278A"/>
    <w:multiLevelType w:val="hybridMultilevel"/>
    <w:tmpl w:val="1C9615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704D8"/>
    <w:multiLevelType w:val="hybridMultilevel"/>
    <w:tmpl w:val="FBF6B4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B84D31"/>
    <w:multiLevelType w:val="hybridMultilevel"/>
    <w:tmpl w:val="805A94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nda Marshall">
    <w15:presenceInfo w15:providerId="Windows Live" w15:userId="806ea6cd6ccbb644"/>
  </w15:person>
  <w15:person w15:author="Pecchiar, Lynette">
    <w15:presenceInfo w15:providerId="AD" w15:userId="S-1-5-21-1165393157-1467447052-924725345-12808"/>
  </w15:person>
  <w15:person w15:author="Nick Nicholas">
    <w15:presenceInfo w15:providerId="None" w15:userId="Nick Nichol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F9"/>
    <w:rsid w:val="000001D8"/>
    <w:rsid w:val="0000761C"/>
    <w:rsid w:val="00011A71"/>
    <w:rsid w:val="00012941"/>
    <w:rsid w:val="00015CF9"/>
    <w:rsid w:val="00020431"/>
    <w:rsid w:val="00020934"/>
    <w:rsid w:val="00024730"/>
    <w:rsid w:val="0003156F"/>
    <w:rsid w:val="000410A8"/>
    <w:rsid w:val="000630AE"/>
    <w:rsid w:val="00063DA5"/>
    <w:rsid w:val="000727C4"/>
    <w:rsid w:val="00072B00"/>
    <w:rsid w:val="00075F23"/>
    <w:rsid w:val="000831BC"/>
    <w:rsid w:val="0008528D"/>
    <w:rsid w:val="00085F15"/>
    <w:rsid w:val="00092E0A"/>
    <w:rsid w:val="000961CC"/>
    <w:rsid w:val="000A163F"/>
    <w:rsid w:val="000A188A"/>
    <w:rsid w:val="000C017A"/>
    <w:rsid w:val="000C0B9F"/>
    <w:rsid w:val="000C150D"/>
    <w:rsid w:val="000C58B2"/>
    <w:rsid w:val="000E0B92"/>
    <w:rsid w:val="000E6ABC"/>
    <w:rsid w:val="000E6F40"/>
    <w:rsid w:val="00103D23"/>
    <w:rsid w:val="00105C1E"/>
    <w:rsid w:val="001106CD"/>
    <w:rsid w:val="00114C34"/>
    <w:rsid w:val="001214F0"/>
    <w:rsid w:val="001215F1"/>
    <w:rsid w:val="00131932"/>
    <w:rsid w:val="001355FB"/>
    <w:rsid w:val="00136A4C"/>
    <w:rsid w:val="001422C3"/>
    <w:rsid w:val="00142382"/>
    <w:rsid w:val="00143CF7"/>
    <w:rsid w:val="00147DE6"/>
    <w:rsid w:val="0015217E"/>
    <w:rsid w:val="001562BF"/>
    <w:rsid w:val="001637EA"/>
    <w:rsid w:val="00163BA2"/>
    <w:rsid w:val="001750E9"/>
    <w:rsid w:val="0017544B"/>
    <w:rsid w:val="001811C6"/>
    <w:rsid w:val="00181EAE"/>
    <w:rsid w:val="00195070"/>
    <w:rsid w:val="0019517B"/>
    <w:rsid w:val="00196530"/>
    <w:rsid w:val="001A2FE9"/>
    <w:rsid w:val="001A50F3"/>
    <w:rsid w:val="001A7F73"/>
    <w:rsid w:val="001C171C"/>
    <w:rsid w:val="001C76A4"/>
    <w:rsid w:val="001D134E"/>
    <w:rsid w:val="001D1D74"/>
    <w:rsid w:val="001D41BA"/>
    <w:rsid w:val="001D4FF8"/>
    <w:rsid w:val="001D5E00"/>
    <w:rsid w:val="001D7DC2"/>
    <w:rsid w:val="001E0568"/>
    <w:rsid w:val="001E5FA3"/>
    <w:rsid w:val="001E79F0"/>
    <w:rsid w:val="001E7ED9"/>
    <w:rsid w:val="002036BE"/>
    <w:rsid w:val="00203DFE"/>
    <w:rsid w:val="002149E8"/>
    <w:rsid w:val="002232F3"/>
    <w:rsid w:val="0022478F"/>
    <w:rsid w:val="00226385"/>
    <w:rsid w:val="0023373A"/>
    <w:rsid w:val="002360C6"/>
    <w:rsid w:val="00245765"/>
    <w:rsid w:val="002529C7"/>
    <w:rsid w:val="002531C8"/>
    <w:rsid w:val="00264534"/>
    <w:rsid w:val="002669F1"/>
    <w:rsid w:val="00266DD7"/>
    <w:rsid w:val="00267668"/>
    <w:rsid w:val="00281B36"/>
    <w:rsid w:val="00281BEE"/>
    <w:rsid w:val="00287B89"/>
    <w:rsid w:val="00291CB6"/>
    <w:rsid w:val="0029214A"/>
    <w:rsid w:val="00293525"/>
    <w:rsid w:val="002937C4"/>
    <w:rsid w:val="002A6F5B"/>
    <w:rsid w:val="002B3AEB"/>
    <w:rsid w:val="002B5383"/>
    <w:rsid w:val="002B675C"/>
    <w:rsid w:val="002C24FD"/>
    <w:rsid w:val="002C29C1"/>
    <w:rsid w:val="002C57C0"/>
    <w:rsid w:val="002D07B7"/>
    <w:rsid w:val="002D1D8A"/>
    <w:rsid w:val="002D42E6"/>
    <w:rsid w:val="002D6E00"/>
    <w:rsid w:val="002D7A19"/>
    <w:rsid w:val="002E0DF5"/>
    <w:rsid w:val="002E32FC"/>
    <w:rsid w:val="002E5B70"/>
    <w:rsid w:val="002F7671"/>
    <w:rsid w:val="00300651"/>
    <w:rsid w:val="00300CDD"/>
    <w:rsid w:val="003010E4"/>
    <w:rsid w:val="00301B7C"/>
    <w:rsid w:val="0030403A"/>
    <w:rsid w:val="003069F0"/>
    <w:rsid w:val="00310040"/>
    <w:rsid w:val="00314D96"/>
    <w:rsid w:val="003157AC"/>
    <w:rsid w:val="00316A7F"/>
    <w:rsid w:val="003175CE"/>
    <w:rsid w:val="0031767C"/>
    <w:rsid w:val="003212FC"/>
    <w:rsid w:val="0032798C"/>
    <w:rsid w:val="00334FC5"/>
    <w:rsid w:val="00335C18"/>
    <w:rsid w:val="00335DDF"/>
    <w:rsid w:val="00340577"/>
    <w:rsid w:val="00343714"/>
    <w:rsid w:val="00350AD9"/>
    <w:rsid w:val="00354746"/>
    <w:rsid w:val="0035641E"/>
    <w:rsid w:val="00357D30"/>
    <w:rsid w:val="00360751"/>
    <w:rsid w:val="00364318"/>
    <w:rsid w:val="00366429"/>
    <w:rsid w:val="00367742"/>
    <w:rsid w:val="003724AA"/>
    <w:rsid w:val="00372937"/>
    <w:rsid w:val="00386E89"/>
    <w:rsid w:val="00395BD5"/>
    <w:rsid w:val="003A64B1"/>
    <w:rsid w:val="003B1773"/>
    <w:rsid w:val="003C5EFE"/>
    <w:rsid w:val="003D1662"/>
    <w:rsid w:val="003D21B1"/>
    <w:rsid w:val="003D302D"/>
    <w:rsid w:val="003D5CC4"/>
    <w:rsid w:val="003E189B"/>
    <w:rsid w:val="003E25AB"/>
    <w:rsid w:val="003E5868"/>
    <w:rsid w:val="003F089A"/>
    <w:rsid w:val="003F0E41"/>
    <w:rsid w:val="003F289D"/>
    <w:rsid w:val="003F5E24"/>
    <w:rsid w:val="003F7998"/>
    <w:rsid w:val="003F7B94"/>
    <w:rsid w:val="00400AA7"/>
    <w:rsid w:val="004051C0"/>
    <w:rsid w:val="0040763E"/>
    <w:rsid w:val="00411AD0"/>
    <w:rsid w:val="00413186"/>
    <w:rsid w:val="004154BB"/>
    <w:rsid w:val="004156B2"/>
    <w:rsid w:val="00420E0D"/>
    <w:rsid w:val="0042473C"/>
    <w:rsid w:val="00424930"/>
    <w:rsid w:val="00427ACB"/>
    <w:rsid w:val="00432F35"/>
    <w:rsid w:val="00435EF1"/>
    <w:rsid w:val="00444712"/>
    <w:rsid w:val="00445EDE"/>
    <w:rsid w:val="00445F08"/>
    <w:rsid w:val="00447A22"/>
    <w:rsid w:val="00450756"/>
    <w:rsid w:val="00454BC4"/>
    <w:rsid w:val="004550CB"/>
    <w:rsid w:val="00456CC6"/>
    <w:rsid w:val="00470E13"/>
    <w:rsid w:val="00471834"/>
    <w:rsid w:val="00474B04"/>
    <w:rsid w:val="00480E59"/>
    <w:rsid w:val="00483501"/>
    <w:rsid w:val="004839C9"/>
    <w:rsid w:val="0048527C"/>
    <w:rsid w:val="0049265D"/>
    <w:rsid w:val="004A3A41"/>
    <w:rsid w:val="004A7B3B"/>
    <w:rsid w:val="004B3392"/>
    <w:rsid w:val="004B502B"/>
    <w:rsid w:val="004B5D5D"/>
    <w:rsid w:val="004B65B9"/>
    <w:rsid w:val="004C2BDC"/>
    <w:rsid w:val="004C3FB1"/>
    <w:rsid w:val="004C64FE"/>
    <w:rsid w:val="004C7FFA"/>
    <w:rsid w:val="004D1F98"/>
    <w:rsid w:val="004D46BD"/>
    <w:rsid w:val="004E378B"/>
    <w:rsid w:val="004E6EB7"/>
    <w:rsid w:val="004F0928"/>
    <w:rsid w:val="004F1615"/>
    <w:rsid w:val="004F5074"/>
    <w:rsid w:val="004F60C5"/>
    <w:rsid w:val="004F7793"/>
    <w:rsid w:val="004F7F79"/>
    <w:rsid w:val="005107D9"/>
    <w:rsid w:val="005129A1"/>
    <w:rsid w:val="00520F89"/>
    <w:rsid w:val="00524C5C"/>
    <w:rsid w:val="0052746D"/>
    <w:rsid w:val="00531DE2"/>
    <w:rsid w:val="005327C5"/>
    <w:rsid w:val="00534678"/>
    <w:rsid w:val="00540D3E"/>
    <w:rsid w:val="00540DC3"/>
    <w:rsid w:val="0056430D"/>
    <w:rsid w:val="005658FB"/>
    <w:rsid w:val="00567061"/>
    <w:rsid w:val="0057429F"/>
    <w:rsid w:val="00575F24"/>
    <w:rsid w:val="00583733"/>
    <w:rsid w:val="00584D93"/>
    <w:rsid w:val="005914DD"/>
    <w:rsid w:val="00594228"/>
    <w:rsid w:val="00594B62"/>
    <w:rsid w:val="005A01B8"/>
    <w:rsid w:val="005A6DA1"/>
    <w:rsid w:val="005B211F"/>
    <w:rsid w:val="005B3194"/>
    <w:rsid w:val="005B712D"/>
    <w:rsid w:val="005D4D1A"/>
    <w:rsid w:val="005E476A"/>
    <w:rsid w:val="005E4FEA"/>
    <w:rsid w:val="005F348B"/>
    <w:rsid w:val="005F35D4"/>
    <w:rsid w:val="005F4D78"/>
    <w:rsid w:val="005F55AA"/>
    <w:rsid w:val="005F7FAE"/>
    <w:rsid w:val="0060257E"/>
    <w:rsid w:val="00602E7F"/>
    <w:rsid w:val="00606A8C"/>
    <w:rsid w:val="00614667"/>
    <w:rsid w:val="00620187"/>
    <w:rsid w:val="00621573"/>
    <w:rsid w:val="006349A8"/>
    <w:rsid w:val="00637110"/>
    <w:rsid w:val="00644622"/>
    <w:rsid w:val="00656336"/>
    <w:rsid w:val="00656EAF"/>
    <w:rsid w:val="00660154"/>
    <w:rsid w:val="00660A6E"/>
    <w:rsid w:val="00664144"/>
    <w:rsid w:val="006664B9"/>
    <w:rsid w:val="00671E89"/>
    <w:rsid w:val="00672CD2"/>
    <w:rsid w:val="00676EA7"/>
    <w:rsid w:val="0068140E"/>
    <w:rsid w:val="00685732"/>
    <w:rsid w:val="006903E5"/>
    <w:rsid w:val="00691CC7"/>
    <w:rsid w:val="00693EED"/>
    <w:rsid w:val="00695C8B"/>
    <w:rsid w:val="006A0A85"/>
    <w:rsid w:val="006A273E"/>
    <w:rsid w:val="006B0719"/>
    <w:rsid w:val="006B0835"/>
    <w:rsid w:val="006B21CE"/>
    <w:rsid w:val="006B683F"/>
    <w:rsid w:val="006B6935"/>
    <w:rsid w:val="006B7290"/>
    <w:rsid w:val="006B72A3"/>
    <w:rsid w:val="006C208E"/>
    <w:rsid w:val="006C3CC1"/>
    <w:rsid w:val="006D24EE"/>
    <w:rsid w:val="006E03B1"/>
    <w:rsid w:val="006E5B0B"/>
    <w:rsid w:val="006E714B"/>
    <w:rsid w:val="006F0276"/>
    <w:rsid w:val="006F30C8"/>
    <w:rsid w:val="006F4446"/>
    <w:rsid w:val="006F6241"/>
    <w:rsid w:val="00704A08"/>
    <w:rsid w:val="00711647"/>
    <w:rsid w:val="00711B88"/>
    <w:rsid w:val="00712A71"/>
    <w:rsid w:val="00722369"/>
    <w:rsid w:val="00724593"/>
    <w:rsid w:val="00726E5F"/>
    <w:rsid w:val="00726E69"/>
    <w:rsid w:val="0073149C"/>
    <w:rsid w:val="007347A8"/>
    <w:rsid w:val="007373EF"/>
    <w:rsid w:val="007526AB"/>
    <w:rsid w:val="00760F23"/>
    <w:rsid w:val="00765649"/>
    <w:rsid w:val="0077521D"/>
    <w:rsid w:val="007762AA"/>
    <w:rsid w:val="00781BDB"/>
    <w:rsid w:val="00782CB3"/>
    <w:rsid w:val="00783834"/>
    <w:rsid w:val="007875FF"/>
    <w:rsid w:val="00795817"/>
    <w:rsid w:val="00796234"/>
    <w:rsid w:val="00797CE3"/>
    <w:rsid w:val="007A1664"/>
    <w:rsid w:val="007A3B90"/>
    <w:rsid w:val="007A42AD"/>
    <w:rsid w:val="007B5E25"/>
    <w:rsid w:val="007B64C3"/>
    <w:rsid w:val="007C48E7"/>
    <w:rsid w:val="007E336C"/>
    <w:rsid w:val="007F2885"/>
    <w:rsid w:val="007F3A1B"/>
    <w:rsid w:val="007F731A"/>
    <w:rsid w:val="008103CA"/>
    <w:rsid w:val="0081090B"/>
    <w:rsid w:val="00813968"/>
    <w:rsid w:val="008143D7"/>
    <w:rsid w:val="00823BCE"/>
    <w:rsid w:val="00827B20"/>
    <w:rsid w:val="00833C8C"/>
    <w:rsid w:val="00833E39"/>
    <w:rsid w:val="0084167E"/>
    <w:rsid w:val="00844807"/>
    <w:rsid w:val="008474A5"/>
    <w:rsid w:val="0085218A"/>
    <w:rsid w:val="008522CF"/>
    <w:rsid w:val="00854399"/>
    <w:rsid w:val="00855ADB"/>
    <w:rsid w:val="0086782F"/>
    <w:rsid w:val="0087259D"/>
    <w:rsid w:val="00872B93"/>
    <w:rsid w:val="00874C69"/>
    <w:rsid w:val="00880963"/>
    <w:rsid w:val="00881D21"/>
    <w:rsid w:val="00883A39"/>
    <w:rsid w:val="00894166"/>
    <w:rsid w:val="00894D1C"/>
    <w:rsid w:val="008A3C15"/>
    <w:rsid w:val="008E75C6"/>
    <w:rsid w:val="008E7F3F"/>
    <w:rsid w:val="008F59D2"/>
    <w:rsid w:val="00903D51"/>
    <w:rsid w:val="00904D8E"/>
    <w:rsid w:val="0090648A"/>
    <w:rsid w:val="0090796D"/>
    <w:rsid w:val="00911195"/>
    <w:rsid w:val="00911810"/>
    <w:rsid w:val="009225A3"/>
    <w:rsid w:val="00925D5E"/>
    <w:rsid w:val="00925E79"/>
    <w:rsid w:val="009309DD"/>
    <w:rsid w:val="00930EDC"/>
    <w:rsid w:val="009312CE"/>
    <w:rsid w:val="00934E9B"/>
    <w:rsid w:val="009360E3"/>
    <w:rsid w:val="009415A5"/>
    <w:rsid w:val="00943BAE"/>
    <w:rsid w:val="00945732"/>
    <w:rsid w:val="009462BA"/>
    <w:rsid w:val="00947E22"/>
    <w:rsid w:val="00951266"/>
    <w:rsid w:val="00951D1D"/>
    <w:rsid w:val="00955961"/>
    <w:rsid w:val="00961BE5"/>
    <w:rsid w:val="00963361"/>
    <w:rsid w:val="00965E64"/>
    <w:rsid w:val="00970734"/>
    <w:rsid w:val="00971CD2"/>
    <w:rsid w:val="00973940"/>
    <w:rsid w:val="00974610"/>
    <w:rsid w:val="00981C2E"/>
    <w:rsid w:val="0098234E"/>
    <w:rsid w:val="00985D90"/>
    <w:rsid w:val="00991EFE"/>
    <w:rsid w:val="00996D32"/>
    <w:rsid w:val="009A371F"/>
    <w:rsid w:val="009A6ACE"/>
    <w:rsid w:val="009A7D95"/>
    <w:rsid w:val="009B0F85"/>
    <w:rsid w:val="009B10AB"/>
    <w:rsid w:val="009B7F32"/>
    <w:rsid w:val="009C654B"/>
    <w:rsid w:val="009C741A"/>
    <w:rsid w:val="009C7926"/>
    <w:rsid w:val="009D21CC"/>
    <w:rsid w:val="009D56EF"/>
    <w:rsid w:val="009E43FB"/>
    <w:rsid w:val="009F43FA"/>
    <w:rsid w:val="009F58CC"/>
    <w:rsid w:val="009F6B5A"/>
    <w:rsid w:val="00A013FE"/>
    <w:rsid w:val="00A02E20"/>
    <w:rsid w:val="00A055C4"/>
    <w:rsid w:val="00A076EE"/>
    <w:rsid w:val="00A104F2"/>
    <w:rsid w:val="00A11690"/>
    <w:rsid w:val="00A1331C"/>
    <w:rsid w:val="00A16A5F"/>
    <w:rsid w:val="00A17EC4"/>
    <w:rsid w:val="00A2164D"/>
    <w:rsid w:val="00A2400D"/>
    <w:rsid w:val="00A27E41"/>
    <w:rsid w:val="00A32DF2"/>
    <w:rsid w:val="00A36A0E"/>
    <w:rsid w:val="00A434A7"/>
    <w:rsid w:val="00A47A3A"/>
    <w:rsid w:val="00A52FEF"/>
    <w:rsid w:val="00A54064"/>
    <w:rsid w:val="00A55FFC"/>
    <w:rsid w:val="00A56921"/>
    <w:rsid w:val="00A60592"/>
    <w:rsid w:val="00A6149C"/>
    <w:rsid w:val="00A636B0"/>
    <w:rsid w:val="00A6584D"/>
    <w:rsid w:val="00A677AE"/>
    <w:rsid w:val="00A7172A"/>
    <w:rsid w:val="00A7347A"/>
    <w:rsid w:val="00A7468F"/>
    <w:rsid w:val="00A76C04"/>
    <w:rsid w:val="00A85317"/>
    <w:rsid w:val="00A87EBE"/>
    <w:rsid w:val="00A930D7"/>
    <w:rsid w:val="00A97EF0"/>
    <w:rsid w:val="00AA61F4"/>
    <w:rsid w:val="00AC4F37"/>
    <w:rsid w:val="00AD6DAC"/>
    <w:rsid w:val="00AD7D10"/>
    <w:rsid w:val="00AE5277"/>
    <w:rsid w:val="00AF2CC4"/>
    <w:rsid w:val="00AF3C47"/>
    <w:rsid w:val="00B0436D"/>
    <w:rsid w:val="00B06DF0"/>
    <w:rsid w:val="00B10645"/>
    <w:rsid w:val="00B11F18"/>
    <w:rsid w:val="00B14B9F"/>
    <w:rsid w:val="00B15443"/>
    <w:rsid w:val="00B26DAC"/>
    <w:rsid w:val="00B31172"/>
    <w:rsid w:val="00B31475"/>
    <w:rsid w:val="00B32D20"/>
    <w:rsid w:val="00B46025"/>
    <w:rsid w:val="00B47869"/>
    <w:rsid w:val="00B5127D"/>
    <w:rsid w:val="00B52607"/>
    <w:rsid w:val="00B62D65"/>
    <w:rsid w:val="00B64218"/>
    <w:rsid w:val="00B70414"/>
    <w:rsid w:val="00B75F0A"/>
    <w:rsid w:val="00B8146D"/>
    <w:rsid w:val="00B8627E"/>
    <w:rsid w:val="00B92F6F"/>
    <w:rsid w:val="00B945AE"/>
    <w:rsid w:val="00BA1669"/>
    <w:rsid w:val="00BA31F1"/>
    <w:rsid w:val="00BA3DE3"/>
    <w:rsid w:val="00BA4B1E"/>
    <w:rsid w:val="00BA5D31"/>
    <w:rsid w:val="00BA7704"/>
    <w:rsid w:val="00BB4197"/>
    <w:rsid w:val="00BB534B"/>
    <w:rsid w:val="00BC0575"/>
    <w:rsid w:val="00BC2D61"/>
    <w:rsid w:val="00BC3BDF"/>
    <w:rsid w:val="00BC3CDF"/>
    <w:rsid w:val="00BC7E6C"/>
    <w:rsid w:val="00BC7F91"/>
    <w:rsid w:val="00BD0F92"/>
    <w:rsid w:val="00BD3DFF"/>
    <w:rsid w:val="00BD5B5B"/>
    <w:rsid w:val="00BE11B5"/>
    <w:rsid w:val="00BE32EF"/>
    <w:rsid w:val="00BE6505"/>
    <w:rsid w:val="00BF268F"/>
    <w:rsid w:val="00BF2837"/>
    <w:rsid w:val="00BF400E"/>
    <w:rsid w:val="00BF449B"/>
    <w:rsid w:val="00BF5639"/>
    <w:rsid w:val="00C00EF9"/>
    <w:rsid w:val="00C024E9"/>
    <w:rsid w:val="00C10884"/>
    <w:rsid w:val="00C11A31"/>
    <w:rsid w:val="00C149F3"/>
    <w:rsid w:val="00C17AD8"/>
    <w:rsid w:val="00C200AA"/>
    <w:rsid w:val="00C22415"/>
    <w:rsid w:val="00C241D7"/>
    <w:rsid w:val="00C24E39"/>
    <w:rsid w:val="00C26788"/>
    <w:rsid w:val="00C44D76"/>
    <w:rsid w:val="00C47A41"/>
    <w:rsid w:val="00C56C74"/>
    <w:rsid w:val="00C56CF3"/>
    <w:rsid w:val="00C5700A"/>
    <w:rsid w:val="00C57859"/>
    <w:rsid w:val="00C60FD8"/>
    <w:rsid w:val="00C73F78"/>
    <w:rsid w:val="00C804FF"/>
    <w:rsid w:val="00C84A47"/>
    <w:rsid w:val="00C93802"/>
    <w:rsid w:val="00CB2EDB"/>
    <w:rsid w:val="00CB42F1"/>
    <w:rsid w:val="00CC2E22"/>
    <w:rsid w:val="00CC5702"/>
    <w:rsid w:val="00CD280D"/>
    <w:rsid w:val="00CD6453"/>
    <w:rsid w:val="00CE0075"/>
    <w:rsid w:val="00CE574E"/>
    <w:rsid w:val="00CE65CC"/>
    <w:rsid w:val="00CF0195"/>
    <w:rsid w:val="00CF1B4C"/>
    <w:rsid w:val="00CF4DA1"/>
    <w:rsid w:val="00CF6716"/>
    <w:rsid w:val="00CF6CB2"/>
    <w:rsid w:val="00D018DF"/>
    <w:rsid w:val="00D0413C"/>
    <w:rsid w:val="00D05B31"/>
    <w:rsid w:val="00D07AEF"/>
    <w:rsid w:val="00D105C3"/>
    <w:rsid w:val="00D12101"/>
    <w:rsid w:val="00D12D67"/>
    <w:rsid w:val="00D13961"/>
    <w:rsid w:val="00D16E1A"/>
    <w:rsid w:val="00D2680B"/>
    <w:rsid w:val="00D26CAF"/>
    <w:rsid w:val="00D36A78"/>
    <w:rsid w:val="00D46397"/>
    <w:rsid w:val="00D55889"/>
    <w:rsid w:val="00D611BA"/>
    <w:rsid w:val="00D61A67"/>
    <w:rsid w:val="00D61ED8"/>
    <w:rsid w:val="00D650FF"/>
    <w:rsid w:val="00D80E96"/>
    <w:rsid w:val="00D822A1"/>
    <w:rsid w:val="00D83D3C"/>
    <w:rsid w:val="00D857A6"/>
    <w:rsid w:val="00D85DE4"/>
    <w:rsid w:val="00D87598"/>
    <w:rsid w:val="00D92C3F"/>
    <w:rsid w:val="00D950BC"/>
    <w:rsid w:val="00DA7BE3"/>
    <w:rsid w:val="00DB3623"/>
    <w:rsid w:val="00DB38F5"/>
    <w:rsid w:val="00DB3ECD"/>
    <w:rsid w:val="00DC0C4A"/>
    <w:rsid w:val="00DC3287"/>
    <w:rsid w:val="00DC61C8"/>
    <w:rsid w:val="00DC6D30"/>
    <w:rsid w:val="00DD3FC1"/>
    <w:rsid w:val="00DD74F5"/>
    <w:rsid w:val="00DE617C"/>
    <w:rsid w:val="00DE6BC3"/>
    <w:rsid w:val="00DE70AB"/>
    <w:rsid w:val="00DF353B"/>
    <w:rsid w:val="00DF553B"/>
    <w:rsid w:val="00DF5886"/>
    <w:rsid w:val="00DF6227"/>
    <w:rsid w:val="00E009D7"/>
    <w:rsid w:val="00E0511E"/>
    <w:rsid w:val="00E10B99"/>
    <w:rsid w:val="00E12EB9"/>
    <w:rsid w:val="00E139A5"/>
    <w:rsid w:val="00E151B5"/>
    <w:rsid w:val="00E157A2"/>
    <w:rsid w:val="00E164E9"/>
    <w:rsid w:val="00E17F27"/>
    <w:rsid w:val="00E25B06"/>
    <w:rsid w:val="00E3021B"/>
    <w:rsid w:val="00E34EF8"/>
    <w:rsid w:val="00E41A3A"/>
    <w:rsid w:val="00E41D73"/>
    <w:rsid w:val="00E439B8"/>
    <w:rsid w:val="00E4624F"/>
    <w:rsid w:val="00E50DD2"/>
    <w:rsid w:val="00E535A8"/>
    <w:rsid w:val="00E55BA7"/>
    <w:rsid w:val="00E61772"/>
    <w:rsid w:val="00E70183"/>
    <w:rsid w:val="00E7021C"/>
    <w:rsid w:val="00E70C73"/>
    <w:rsid w:val="00E70DB9"/>
    <w:rsid w:val="00E75683"/>
    <w:rsid w:val="00E82523"/>
    <w:rsid w:val="00E87342"/>
    <w:rsid w:val="00E9090C"/>
    <w:rsid w:val="00E944F7"/>
    <w:rsid w:val="00E971CF"/>
    <w:rsid w:val="00EA002D"/>
    <w:rsid w:val="00EA0A15"/>
    <w:rsid w:val="00EA753F"/>
    <w:rsid w:val="00EB5133"/>
    <w:rsid w:val="00EC090E"/>
    <w:rsid w:val="00EC14E0"/>
    <w:rsid w:val="00EC1CF9"/>
    <w:rsid w:val="00EC2BBF"/>
    <w:rsid w:val="00EC345A"/>
    <w:rsid w:val="00EC62BC"/>
    <w:rsid w:val="00EC76F6"/>
    <w:rsid w:val="00ED6F17"/>
    <w:rsid w:val="00EE236A"/>
    <w:rsid w:val="00EE2C19"/>
    <w:rsid w:val="00EE4E3E"/>
    <w:rsid w:val="00EE7C89"/>
    <w:rsid w:val="00F06D2F"/>
    <w:rsid w:val="00F078CC"/>
    <w:rsid w:val="00F07EB8"/>
    <w:rsid w:val="00F13110"/>
    <w:rsid w:val="00F155CE"/>
    <w:rsid w:val="00F1624A"/>
    <w:rsid w:val="00F1671F"/>
    <w:rsid w:val="00F20D81"/>
    <w:rsid w:val="00F2168C"/>
    <w:rsid w:val="00F2265A"/>
    <w:rsid w:val="00F235F6"/>
    <w:rsid w:val="00F34EFD"/>
    <w:rsid w:val="00F36CD0"/>
    <w:rsid w:val="00F40A71"/>
    <w:rsid w:val="00F444FB"/>
    <w:rsid w:val="00F44572"/>
    <w:rsid w:val="00F679FD"/>
    <w:rsid w:val="00F7410C"/>
    <w:rsid w:val="00F81E5C"/>
    <w:rsid w:val="00F83C17"/>
    <w:rsid w:val="00F8409C"/>
    <w:rsid w:val="00F84ECB"/>
    <w:rsid w:val="00F9104F"/>
    <w:rsid w:val="00FA2B70"/>
    <w:rsid w:val="00FA5497"/>
    <w:rsid w:val="00FA6496"/>
    <w:rsid w:val="00FB239C"/>
    <w:rsid w:val="00FB7661"/>
    <w:rsid w:val="00FC71D1"/>
    <w:rsid w:val="00FD392C"/>
    <w:rsid w:val="00FD4F6B"/>
    <w:rsid w:val="00FD7FCB"/>
    <w:rsid w:val="00FE14B9"/>
    <w:rsid w:val="00FE4185"/>
    <w:rsid w:val="00FE57DC"/>
    <w:rsid w:val="00FF1A58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1D66EF8"/>
  <w15:docId w15:val="{CED8051B-10B2-4EDB-A562-F5CDB74F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9104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E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4576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5765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907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79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7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A87E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6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C74"/>
  </w:style>
  <w:style w:type="paragraph" w:styleId="Footer">
    <w:name w:val="footer"/>
    <w:basedOn w:val="Normal"/>
    <w:link w:val="FooterChar"/>
    <w:uiPriority w:val="99"/>
    <w:unhideWhenUsed/>
    <w:rsid w:val="00C56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C74"/>
  </w:style>
  <w:style w:type="paragraph" w:styleId="BalloonText">
    <w:name w:val="Balloon Text"/>
    <w:basedOn w:val="Normal"/>
    <w:link w:val="BalloonTextChar"/>
    <w:uiPriority w:val="99"/>
    <w:semiHidden/>
    <w:unhideWhenUsed/>
    <w:rsid w:val="00085F1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1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A7F7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A7F7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7F7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F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F73"/>
    <w:rPr>
      <w:b/>
      <w:bCs/>
      <w:sz w:val="20"/>
      <w:szCs w:val="20"/>
    </w:rPr>
  </w:style>
  <w:style w:type="character" w:customStyle="1" w:styleId="Title1">
    <w:name w:val="Title1"/>
    <w:basedOn w:val="DefaultParagraphFont"/>
    <w:rsid w:val="00E34EF8"/>
    <w:rPr>
      <w:b/>
      <w:bCs/>
      <w:color w:val="005696"/>
    </w:rPr>
  </w:style>
  <w:style w:type="character" w:styleId="HTMLCode">
    <w:name w:val="HTML Code"/>
    <w:basedOn w:val="DefaultParagraphFont"/>
    <w:uiPriority w:val="99"/>
    <w:semiHidden/>
    <w:unhideWhenUsed/>
    <w:rsid w:val="00E34EF8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4926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454783">
      <w:bodyDiv w:val="1"/>
      <w:marLeft w:val="105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976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pecification.sifassociation.org/Implementation/US/2.7M/html/CommonTypes.html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://specification.sifassociation.org/Implementation/US/2.7M/html/CommonTypes.html" TargetMode="External"/><Relationship Id="rId17" Type="http://schemas.openxmlformats.org/officeDocument/2006/relationships/hyperlink" Target="http://specification.sifassociation.org/Implementation/US/2.7M/html/CommonTypes.html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://specification.sifassociation.org/Implementation/US/2.7M/html/CommonTypes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specification.sifassociation.org/Implementation/US/2.7M/html/CommonTypes.html" TargetMode="External"/><Relationship Id="rId23" Type="http://schemas.openxmlformats.org/officeDocument/2006/relationships/footer" Target="footer3.xml"/><Relationship Id="rId10" Type="http://schemas.microsoft.com/office/2011/relationships/commentsExtended" Target="commentsExtended.xml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hyperlink" Target="http://specification.sifassociation.org/Implementation/US/2.7M/html/CommonTypes.html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8001B-B0B2-4EFB-AC17-5822EF15E8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8781F5-256B-4ACC-BED5-3DF6B8601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11</Pages>
  <Words>3077</Words>
  <Characters>17543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Marshall</dc:creator>
  <cp:keywords/>
  <dc:description/>
  <cp:lastModifiedBy>Linda Marshall</cp:lastModifiedBy>
  <cp:revision>6</cp:revision>
  <cp:lastPrinted>2017-03-21T03:31:00Z</cp:lastPrinted>
  <dcterms:created xsi:type="dcterms:W3CDTF">2017-06-19T05:44:00Z</dcterms:created>
  <dcterms:modified xsi:type="dcterms:W3CDTF">2017-06-19T23:04:00Z</dcterms:modified>
</cp:coreProperties>
</file>